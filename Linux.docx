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2F7" w:rsidRDefault="00DF53BA">
      <w:r>
        <w:t xml:space="preserve">Find Command </w:t>
      </w:r>
    </w:p>
    <w:p w:rsidR="00DF53BA" w:rsidRPr="00DF53BA" w:rsidRDefault="00DF53BA" w:rsidP="00DF53BA">
      <w:pPr>
        <w:spacing w:before="100" w:beforeAutospacing="1" w:after="100" w:afterAutospacing="1" w:line="240" w:lineRule="auto"/>
        <w:outlineLvl w:val="3"/>
        <w:rPr>
          <w:rFonts w:ascii="Times New Roman" w:eastAsia="Times New Roman" w:hAnsi="Times New Roman" w:cs="Times New Roman"/>
          <w:b/>
          <w:bCs/>
          <w:sz w:val="24"/>
          <w:szCs w:val="24"/>
        </w:rPr>
      </w:pPr>
      <w:r w:rsidRPr="00DF53BA">
        <w:rPr>
          <w:rFonts w:ascii="Times New Roman" w:eastAsia="Times New Roman" w:hAnsi="Times New Roman" w:cs="Times New Roman"/>
          <w:b/>
          <w:bCs/>
          <w:sz w:val="24"/>
          <w:szCs w:val="24"/>
        </w:rPr>
        <w:t>. Find Files Using Name in Current Directory</w:t>
      </w:r>
    </w:p>
    <w:p w:rsidR="00DF53BA" w:rsidRPr="00DF53BA" w:rsidRDefault="00DF53BA" w:rsidP="00DF53BA">
      <w:pPr>
        <w:spacing w:before="100" w:beforeAutospacing="1" w:after="100" w:afterAutospacing="1" w:line="240" w:lineRule="auto"/>
        <w:rPr>
          <w:rFonts w:ascii="Times New Roman" w:eastAsia="Times New Roman" w:hAnsi="Times New Roman" w:cs="Times New Roman"/>
          <w:sz w:val="24"/>
          <w:szCs w:val="24"/>
        </w:rPr>
      </w:pPr>
      <w:r w:rsidRPr="00DF53BA">
        <w:rPr>
          <w:rFonts w:ascii="Times New Roman" w:eastAsia="Times New Roman" w:hAnsi="Times New Roman" w:cs="Times New Roman"/>
          <w:sz w:val="24"/>
          <w:szCs w:val="24"/>
        </w:rPr>
        <w:t xml:space="preserve">Find all the files whose name is </w:t>
      </w:r>
      <w:r w:rsidRPr="00DF53BA">
        <w:rPr>
          <w:rFonts w:ascii="Times New Roman" w:eastAsia="Times New Roman" w:hAnsi="Times New Roman" w:cs="Times New Roman"/>
          <w:b/>
          <w:bCs/>
          <w:sz w:val="24"/>
          <w:szCs w:val="24"/>
        </w:rPr>
        <w:t>tecmint.txt</w:t>
      </w:r>
      <w:r w:rsidRPr="00DF53BA">
        <w:rPr>
          <w:rFonts w:ascii="Times New Roman" w:eastAsia="Times New Roman" w:hAnsi="Times New Roman" w:cs="Times New Roman"/>
          <w:sz w:val="24"/>
          <w:szCs w:val="24"/>
        </w:rPr>
        <w:t xml:space="preserve"> in a current working directory.</w:t>
      </w:r>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3BA">
        <w:rPr>
          <w:rFonts w:ascii="Courier New" w:eastAsia="Times New Roman" w:hAnsi="Courier New" w:cs="Courier New"/>
          <w:b/>
          <w:bCs/>
          <w:sz w:val="20"/>
          <w:szCs w:val="20"/>
        </w:rPr>
        <w:t xml:space="preserve"># </w:t>
      </w:r>
      <w:proofErr w:type="gramStart"/>
      <w:r w:rsidRPr="00DF53BA">
        <w:rPr>
          <w:rFonts w:ascii="Courier New" w:eastAsia="Times New Roman" w:hAnsi="Courier New" w:cs="Courier New"/>
          <w:b/>
          <w:bCs/>
          <w:sz w:val="20"/>
          <w:szCs w:val="20"/>
        </w:rPr>
        <w:t>find .</w:t>
      </w:r>
      <w:proofErr w:type="gramEnd"/>
      <w:r w:rsidRPr="00DF53BA">
        <w:rPr>
          <w:rFonts w:ascii="Courier New" w:eastAsia="Times New Roman" w:hAnsi="Courier New" w:cs="Courier New"/>
          <w:b/>
          <w:bCs/>
          <w:sz w:val="20"/>
          <w:szCs w:val="20"/>
        </w:rPr>
        <w:t xml:space="preserve"> -name tecmint.txt</w:t>
      </w:r>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3BA">
        <w:rPr>
          <w:rFonts w:ascii="Courier New" w:eastAsia="Times New Roman" w:hAnsi="Courier New" w:cs="Courier New"/>
          <w:sz w:val="20"/>
          <w:szCs w:val="20"/>
        </w:rPr>
        <w:t>./tecmint.txt</w:t>
      </w:r>
    </w:p>
    <w:p w:rsidR="00DF53BA" w:rsidRPr="00DF53BA" w:rsidRDefault="00DF53BA" w:rsidP="00DF53BA">
      <w:pPr>
        <w:spacing w:before="100" w:beforeAutospacing="1" w:after="100" w:afterAutospacing="1" w:line="240" w:lineRule="auto"/>
        <w:outlineLvl w:val="3"/>
        <w:rPr>
          <w:rFonts w:ascii="Times New Roman" w:eastAsia="Times New Roman" w:hAnsi="Times New Roman" w:cs="Times New Roman"/>
          <w:b/>
          <w:bCs/>
          <w:sz w:val="24"/>
          <w:szCs w:val="24"/>
        </w:rPr>
      </w:pPr>
      <w:r w:rsidRPr="00DF53BA">
        <w:rPr>
          <w:rFonts w:ascii="Times New Roman" w:eastAsia="Times New Roman" w:hAnsi="Times New Roman" w:cs="Times New Roman"/>
          <w:b/>
          <w:bCs/>
          <w:sz w:val="24"/>
          <w:szCs w:val="24"/>
        </w:rPr>
        <w:t xml:space="preserve">2. Find Files </w:t>
      </w:r>
      <w:proofErr w:type="gramStart"/>
      <w:r w:rsidRPr="00DF53BA">
        <w:rPr>
          <w:rFonts w:ascii="Times New Roman" w:eastAsia="Times New Roman" w:hAnsi="Times New Roman" w:cs="Times New Roman"/>
          <w:b/>
          <w:bCs/>
          <w:sz w:val="24"/>
          <w:szCs w:val="24"/>
        </w:rPr>
        <w:t>Under</w:t>
      </w:r>
      <w:proofErr w:type="gramEnd"/>
      <w:r w:rsidRPr="00DF53BA">
        <w:rPr>
          <w:rFonts w:ascii="Times New Roman" w:eastAsia="Times New Roman" w:hAnsi="Times New Roman" w:cs="Times New Roman"/>
          <w:b/>
          <w:bCs/>
          <w:sz w:val="24"/>
          <w:szCs w:val="24"/>
        </w:rPr>
        <w:t xml:space="preserve"> Home Directory</w:t>
      </w:r>
    </w:p>
    <w:p w:rsidR="00DF53BA" w:rsidRPr="00DF53BA" w:rsidRDefault="00DF53BA" w:rsidP="00DF53BA">
      <w:pPr>
        <w:spacing w:before="100" w:beforeAutospacing="1" w:after="100" w:afterAutospacing="1" w:line="240" w:lineRule="auto"/>
        <w:rPr>
          <w:rFonts w:ascii="Times New Roman" w:eastAsia="Times New Roman" w:hAnsi="Times New Roman" w:cs="Times New Roman"/>
          <w:sz w:val="24"/>
          <w:szCs w:val="24"/>
        </w:rPr>
      </w:pPr>
      <w:r w:rsidRPr="00DF53BA">
        <w:rPr>
          <w:rFonts w:ascii="Times New Roman" w:eastAsia="Times New Roman" w:hAnsi="Times New Roman" w:cs="Times New Roman"/>
          <w:sz w:val="24"/>
          <w:szCs w:val="24"/>
        </w:rPr>
        <w:t xml:space="preserve">Find all the files under </w:t>
      </w:r>
      <w:r w:rsidRPr="00DF53BA">
        <w:rPr>
          <w:rFonts w:ascii="Times New Roman" w:eastAsia="Times New Roman" w:hAnsi="Times New Roman" w:cs="Times New Roman"/>
          <w:b/>
          <w:bCs/>
          <w:sz w:val="24"/>
          <w:szCs w:val="24"/>
        </w:rPr>
        <w:t>/home</w:t>
      </w:r>
      <w:r w:rsidRPr="00DF53BA">
        <w:rPr>
          <w:rFonts w:ascii="Times New Roman" w:eastAsia="Times New Roman" w:hAnsi="Times New Roman" w:cs="Times New Roman"/>
          <w:sz w:val="24"/>
          <w:szCs w:val="24"/>
        </w:rPr>
        <w:t xml:space="preserve"> directory with name </w:t>
      </w:r>
      <w:r w:rsidRPr="00DF53BA">
        <w:rPr>
          <w:rFonts w:ascii="Times New Roman" w:eastAsia="Times New Roman" w:hAnsi="Times New Roman" w:cs="Times New Roman"/>
          <w:b/>
          <w:bCs/>
          <w:sz w:val="24"/>
          <w:szCs w:val="24"/>
        </w:rPr>
        <w:t>tecmint.txt</w:t>
      </w:r>
      <w:r w:rsidRPr="00DF53BA">
        <w:rPr>
          <w:rFonts w:ascii="Times New Roman" w:eastAsia="Times New Roman" w:hAnsi="Times New Roman" w:cs="Times New Roman"/>
          <w:sz w:val="24"/>
          <w:szCs w:val="24"/>
        </w:rPr>
        <w:t>.</w:t>
      </w:r>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3BA">
        <w:rPr>
          <w:rFonts w:ascii="Courier New" w:eastAsia="Times New Roman" w:hAnsi="Courier New" w:cs="Courier New"/>
          <w:b/>
          <w:bCs/>
          <w:sz w:val="20"/>
          <w:szCs w:val="20"/>
        </w:rPr>
        <w:t># find /home -name tecmint.txt</w:t>
      </w:r>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53BA">
        <w:rPr>
          <w:rFonts w:ascii="Courier New" w:eastAsia="Times New Roman" w:hAnsi="Courier New" w:cs="Courier New"/>
          <w:sz w:val="20"/>
          <w:szCs w:val="20"/>
        </w:rPr>
        <w:t>/home/tecmint.txt</w:t>
      </w:r>
    </w:p>
    <w:p w:rsidR="00DF53BA" w:rsidRDefault="00DF53BA" w:rsidP="00DF53BA">
      <w:pPr>
        <w:spacing w:before="100" w:beforeAutospacing="1" w:after="100" w:afterAutospacing="1" w:line="240" w:lineRule="auto"/>
        <w:outlineLvl w:val="3"/>
        <w:rPr>
          <w:rFonts w:ascii="Times New Roman" w:eastAsia="Times New Roman" w:hAnsi="Times New Roman" w:cs="Times New Roman"/>
          <w:b/>
          <w:bCs/>
          <w:sz w:val="24"/>
          <w:szCs w:val="24"/>
        </w:rPr>
      </w:pPr>
      <w:r w:rsidRPr="00DF53BA">
        <w:rPr>
          <w:rFonts w:ascii="Times New Roman" w:eastAsia="Times New Roman" w:hAnsi="Times New Roman" w:cs="Times New Roman"/>
          <w:b/>
          <w:bCs/>
          <w:sz w:val="24"/>
          <w:szCs w:val="24"/>
        </w:rPr>
        <w:t>3. Find Files Using Name and Ignoring Case</w:t>
      </w:r>
    </w:p>
    <w:p w:rsidR="00DF53BA" w:rsidRPr="00DF53BA" w:rsidRDefault="00DF53BA" w:rsidP="00DF53BA">
      <w:pPr>
        <w:spacing w:before="100" w:beforeAutospacing="1" w:after="100" w:afterAutospacing="1" w:line="240" w:lineRule="auto"/>
        <w:outlineLvl w:val="3"/>
        <w:rPr>
          <w:rFonts w:ascii="Times New Roman" w:eastAsia="Times New Roman" w:hAnsi="Times New Roman" w:cs="Times New Roman"/>
          <w:bCs/>
          <w:sz w:val="24"/>
          <w:szCs w:val="24"/>
        </w:rPr>
      </w:pPr>
      <w:r w:rsidRPr="00DF53BA">
        <w:rPr>
          <w:rFonts w:ascii="Times New Roman" w:eastAsia="Times New Roman" w:hAnsi="Times New Roman" w:cs="Times New Roman"/>
          <w:bCs/>
          <w:sz w:val="24"/>
          <w:szCs w:val="24"/>
        </w:rPr>
        <w:t>Find all the files whose name is files.txt and contains</w:t>
      </w:r>
      <w:r>
        <w:rPr>
          <w:rFonts w:ascii="Times New Roman" w:eastAsia="Times New Roman" w:hAnsi="Times New Roman" w:cs="Times New Roman"/>
          <w:bCs/>
          <w:sz w:val="24"/>
          <w:szCs w:val="24"/>
        </w:rPr>
        <w:t xml:space="preserve"> both capital and small letters in /home0</w:t>
      </w:r>
    </w:p>
    <w:p w:rsidR="00DF53BA" w:rsidRPr="00DF53BA" w:rsidRDefault="00DF53BA" w:rsidP="00DF53BA">
      <w:pPr>
        <w:spacing w:before="100" w:beforeAutospacing="1" w:after="100" w:afterAutospacing="1" w:line="240" w:lineRule="auto"/>
        <w:rPr>
          <w:ins w:id="0" w:author="Unknown"/>
          <w:rFonts w:ascii="Times New Roman" w:eastAsia="Times New Roman" w:hAnsi="Times New Roman" w:cs="Times New Roman"/>
          <w:sz w:val="24"/>
          <w:szCs w:val="24"/>
          <w:u w:val="single"/>
        </w:rPr>
      </w:pPr>
      <w:ins w:id="1" w:author="Unknown">
        <w:r w:rsidRPr="00DF53BA">
          <w:rPr>
            <w:rFonts w:ascii="Times New Roman" w:eastAsia="Times New Roman" w:hAnsi="Times New Roman" w:cs="Times New Roman"/>
            <w:sz w:val="24"/>
            <w:szCs w:val="24"/>
            <w:u w:val="single"/>
          </w:rPr>
          <w:t xml:space="preserve">Find all the files whose name is </w:t>
        </w:r>
        <w:r w:rsidRPr="00DF53BA">
          <w:rPr>
            <w:rFonts w:ascii="Times New Roman" w:eastAsia="Times New Roman" w:hAnsi="Times New Roman" w:cs="Times New Roman"/>
            <w:bCs/>
            <w:sz w:val="24"/>
            <w:szCs w:val="24"/>
            <w:u w:val="single"/>
          </w:rPr>
          <w:t>tecmint.txt</w:t>
        </w:r>
        <w:r w:rsidRPr="00DF53BA">
          <w:rPr>
            <w:rFonts w:ascii="Times New Roman" w:eastAsia="Times New Roman" w:hAnsi="Times New Roman" w:cs="Times New Roman"/>
            <w:sz w:val="24"/>
            <w:szCs w:val="24"/>
            <w:u w:val="single"/>
          </w:rPr>
          <w:t xml:space="preserve"> and contains both capital and small letters in </w:t>
        </w:r>
        <w:r w:rsidRPr="00DF53BA">
          <w:rPr>
            <w:rFonts w:ascii="Times New Roman" w:eastAsia="Times New Roman" w:hAnsi="Times New Roman" w:cs="Times New Roman"/>
            <w:bCs/>
            <w:sz w:val="24"/>
            <w:szCs w:val="24"/>
            <w:u w:val="single"/>
          </w:rPr>
          <w:t>/home</w:t>
        </w:r>
        <w:r w:rsidRPr="00DF53BA">
          <w:rPr>
            <w:rFonts w:ascii="Times New Roman" w:eastAsia="Times New Roman" w:hAnsi="Times New Roman" w:cs="Times New Roman"/>
            <w:sz w:val="24"/>
            <w:szCs w:val="24"/>
            <w:u w:val="single"/>
          </w:rPr>
          <w:t xml:space="preserve"> directory.</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 w:author="Unknown"/>
          <w:rFonts w:ascii="Times New Roman" w:eastAsia="Times New Roman" w:hAnsi="Times New Roman" w:cs="Times New Roman"/>
          <w:sz w:val="20"/>
          <w:szCs w:val="20"/>
          <w:u w:val="single"/>
        </w:rPr>
      </w:pPr>
      <w:ins w:id="3" w:author="Unknown">
        <w:r w:rsidRPr="00DF53BA">
          <w:rPr>
            <w:rFonts w:ascii="Times New Roman" w:eastAsia="Times New Roman" w:hAnsi="Times New Roman" w:cs="Times New Roman"/>
            <w:bCs/>
            <w:sz w:val="20"/>
            <w:szCs w:val="20"/>
            <w:u w:val="single"/>
          </w:rPr>
          <w:t># find /home -</w:t>
        </w:r>
        <w:proofErr w:type="spellStart"/>
        <w:r w:rsidRPr="00DF53BA">
          <w:rPr>
            <w:rFonts w:ascii="Times New Roman" w:eastAsia="Times New Roman" w:hAnsi="Times New Roman" w:cs="Times New Roman"/>
            <w:bCs/>
            <w:sz w:val="20"/>
            <w:szCs w:val="20"/>
            <w:u w:val="single"/>
          </w:rPr>
          <w:t>iname</w:t>
        </w:r>
        <w:proofErr w:type="spellEnd"/>
        <w:r w:rsidRPr="00DF53BA">
          <w:rPr>
            <w:rFonts w:ascii="Times New Roman" w:eastAsia="Times New Roman" w:hAnsi="Times New Roman" w:cs="Times New Roman"/>
            <w:bCs/>
            <w:sz w:val="20"/>
            <w:szCs w:val="20"/>
            <w:u w:val="single"/>
          </w:rPr>
          <w:t xml:space="preserve"> tecmint.txt</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 w:author="Unknown"/>
          <w:rFonts w:ascii="Times New Roman" w:eastAsia="Times New Roman" w:hAnsi="Times New Roman" w:cs="Times New Roman"/>
          <w:sz w:val="20"/>
          <w:szCs w:val="20"/>
          <w:u w:val="single"/>
        </w:rPr>
      </w:pPr>
      <w:ins w:id="5" w:author="Unknown">
        <w:r w:rsidRPr="00DF53BA">
          <w:rPr>
            <w:rFonts w:ascii="Times New Roman" w:eastAsia="Times New Roman" w:hAnsi="Times New Roman" w:cs="Times New Roman"/>
            <w:sz w:val="20"/>
            <w:szCs w:val="20"/>
            <w:u w:val="single"/>
          </w:rPr>
          <w:t>./tecmint.txt</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 w:author="Unknown"/>
          <w:rFonts w:ascii="Times New Roman" w:eastAsia="Times New Roman" w:hAnsi="Times New Roman" w:cs="Times New Roman"/>
          <w:sz w:val="20"/>
          <w:szCs w:val="20"/>
          <w:u w:val="single"/>
        </w:rPr>
      </w:pPr>
      <w:ins w:id="7" w:author="Unknown">
        <w:r w:rsidRPr="00DF53BA">
          <w:rPr>
            <w:rFonts w:ascii="Times New Roman" w:eastAsia="Times New Roman" w:hAnsi="Times New Roman" w:cs="Times New Roman"/>
            <w:sz w:val="20"/>
            <w:szCs w:val="20"/>
            <w:u w:val="single"/>
          </w:rPr>
          <w:t>./Tecmint.txt</w:t>
        </w:r>
      </w:ins>
    </w:p>
    <w:p w:rsidR="00DF53BA" w:rsidRPr="00DF53BA" w:rsidRDefault="00DF53BA" w:rsidP="00DF53BA">
      <w:pPr>
        <w:spacing w:before="100" w:beforeAutospacing="1" w:after="100" w:afterAutospacing="1" w:line="240" w:lineRule="auto"/>
        <w:outlineLvl w:val="3"/>
        <w:rPr>
          <w:ins w:id="8" w:author="Unknown"/>
          <w:rFonts w:ascii="Times New Roman" w:eastAsia="Times New Roman" w:hAnsi="Times New Roman" w:cs="Times New Roman"/>
          <w:bCs/>
          <w:sz w:val="24"/>
          <w:szCs w:val="24"/>
          <w:u w:val="single"/>
        </w:rPr>
      </w:pPr>
      <w:ins w:id="9" w:author="Unknown">
        <w:r w:rsidRPr="00DF53BA">
          <w:rPr>
            <w:rFonts w:ascii="Times New Roman" w:eastAsia="Times New Roman" w:hAnsi="Times New Roman" w:cs="Times New Roman"/>
            <w:bCs/>
            <w:sz w:val="24"/>
            <w:szCs w:val="24"/>
            <w:u w:val="single"/>
          </w:rPr>
          <w:t>4. Find Directories Using Name</w:t>
        </w:r>
      </w:ins>
    </w:p>
    <w:p w:rsidR="00DF53BA" w:rsidRPr="00DF53BA" w:rsidRDefault="00DF53BA" w:rsidP="00DF53BA">
      <w:pPr>
        <w:spacing w:before="100" w:beforeAutospacing="1" w:after="100" w:afterAutospacing="1" w:line="240" w:lineRule="auto"/>
        <w:rPr>
          <w:ins w:id="10" w:author="Unknown"/>
          <w:rFonts w:ascii="Times New Roman" w:eastAsia="Times New Roman" w:hAnsi="Times New Roman" w:cs="Times New Roman"/>
          <w:sz w:val="24"/>
          <w:szCs w:val="24"/>
          <w:u w:val="single"/>
        </w:rPr>
      </w:pPr>
      <w:ins w:id="11" w:author="Unknown">
        <w:r w:rsidRPr="00DF53BA">
          <w:rPr>
            <w:rFonts w:ascii="Times New Roman" w:eastAsia="Times New Roman" w:hAnsi="Times New Roman" w:cs="Times New Roman"/>
            <w:sz w:val="24"/>
            <w:szCs w:val="24"/>
            <w:u w:val="single"/>
          </w:rPr>
          <w:t xml:space="preserve">Find all directories whose name is </w:t>
        </w:r>
        <w:proofErr w:type="spellStart"/>
        <w:r w:rsidRPr="00DF53BA">
          <w:rPr>
            <w:rFonts w:ascii="Times New Roman" w:eastAsia="Times New Roman" w:hAnsi="Times New Roman" w:cs="Times New Roman"/>
            <w:bCs/>
            <w:sz w:val="24"/>
            <w:szCs w:val="24"/>
            <w:u w:val="single"/>
          </w:rPr>
          <w:t>Tecmint</w:t>
        </w:r>
        <w:proofErr w:type="spellEnd"/>
        <w:r w:rsidRPr="00DF53BA">
          <w:rPr>
            <w:rFonts w:ascii="Times New Roman" w:eastAsia="Times New Roman" w:hAnsi="Times New Roman" w:cs="Times New Roman"/>
            <w:sz w:val="24"/>
            <w:szCs w:val="24"/>
            <w:u w:val="single"/>
          </w:rPr>
          <w:t xml:space="preserve"> in </w:t>
        </w:r>
        <w:r w:rsidRPr="00DF53BA">
          <w:rPr>
            <w:rFonts w:ascii="Times New Roman" w:eastAsia="Times New Roman" w:hAnsi="Times New Roman" w:cs="Times New Roman"/>
            <w:bCs/>
            <w:sz w:val="24"/>
            <w:szCs w:val="24"/>
            <w:u w:val="single"/>
          </w:rPr>
          <w:t>/</w:t>
        </w:r>
        <w:r w:rsidRPr="00DF53BA">
          <w:rPr>
            <w:rFonts w:ascii="Times New Roman" w:eastAsia="Times New Roman" w:hAnsi="Times New Roman" w:cs="Times New Roman"/>
            <w:sz w:val="24"/>
            <w:szCs w:val="24"/>
            <w:u w:val="single"/>
          </w:rPr>
          <w:t xml:space="preserve"> directory.</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Unknown"/>
          <w:rFonts w:ascii="Times New Roman" w:eastAsia="Times New Roman" w:hAnsi="Times New Roman" w:cs="Times New Roman"/>
          <w:sz w:val="20"/>
          <w:szCs w:val="20"/>
          <w:u w:val="single"/>
        </w:rPr>
      </w:pPr>
      <w:ins w:id="13" w:author="Unknown">
        <w:r w:rsidRPr="00DF53BA">
          <w:rPr>
            <w:rFonts w:ascii="Times New Roman" w:eastAsia="Times New Roman" w:hAnsi="Times New Roman" w:cs="Times New Roman"/>
            <w:bCs/>
            <w:sz w:val="20"/>
            <w:szCs w:val="20"/>
            <w:u w:val="single"/>
          </w:rPr>
          <w:t xml:space="preserve"># find / -type d -name </w:t>
        </w:r>
        <w:proofErr w:type="spellStart"/>
        <w:r w:rsidRPr="00DF53BA">
          <w:rPr>
            <w:rFonts w:ascii="Times New Roman" w:eastAsia="Times New Roman" w:hAnsi="Times New Roman" w:cs="Times New Roman"/>
            <w:bCs/>
            <w:sz w:val="20"/>
            <w:szCs w:val="20"/>
            <w:u w:val="single"/>
          </w:rPr>
          <w:t>Tecmint</w:t>
        </w:r>
        <w:proofErr w:type="spellEnd"/>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Unknown"/>
          <w:rFonts w:ascii="Times New Roman" w:eastAsia="Times New Roman" w:hAnsi="Times New Roman" w:cs="Times New Roman"/>
          <w:sz w:val="20"/>
          <w:szCs w:val="20"/>
          <w:u w:val="single"/>
        </w:rPr>
      </w:pPr>
      <w:ins w:id="15" w:author="Unknown">
        <w:r w:rsidRPr="00DF53BA">
          <w:rPr>
            <w:rFonts w:ascii="Times New Roman" w:eastAsia="Times New Roman" w:hAnsi="Times New Roman" w:cs="Times New Roman"/>
            <w:sz w:val="20"/>
            <w:szCs w:val="20"/>
            <w:u w:val="single"/>
          </w:rPr>
          <w:t>/</w:t>
        </w:r>
        <w:proofErr w:type="spellStart"/>
        <w:r w:rsidRPr="00DF53BA">
          <w:rPr>
            <w:rFonts w:ascii="Times New Roman" w:eastAsia="Times New Roman" w:hAnsi="Times New Roman" w:cs="Times New Roman"/>
            <w:sz w:val="20"/>
            <w:szCs w:val="20"/>
            <w:u w:val="single"/>
          </w:rPr>
          <w:t>Tecmint</w:t>
        </w:r>
        <w:proofErr w:type="spellEnd"/>
      </w:ins>
    </w:p>
    <w:p w:rsidR="00DF53BA" w:rsidRPr="00DF53BA" w:rsidRDefault="00DF53BA" w:rsidP="00DF53BA">
      <w:pPr>
        <w:spacing w:before="100" w:beforeAutospacing="1" w:after="100" w:afterAutospacing="1" w:line="240" w:lineRule="auto"/>
        <w:outlineLvl w:val="3"/>
        <w:rPr>
          <w:ins w:id="16" w:author="Unknown"/>
          <w:rFonts w:ascii="Times New Roman" w:eastAsia="Times New Roman" w:hAnsi="Times New Roman" w:cs="Times New Roman"/>
          <w:bCs/>
          <w:sz w:val="24"/>
          <w:szCs w:val="24"/>
          <w:u w:val="single"/>
        </w:rPr>
      </w:pPr>
      <w:ins w:id="17" w:author="Unknown">
        <w:r w:rsidRPr="00DF53BA">
          <w:rPr>
            <w:rFonts w:ascii="Times New Roman" w:eastAsia="Times New Roman" w:hAnsi="Times New Roman" w:cs="Times New Roman"/>
            <w:bCs/>
            <w:sz w:val="24"/>
            <w:szCs w:val="24"/>
            <w:u w:val="single"/>
          </w:rPr>
          <w:t>5. Find PHP Files Using Name</w:t>
        </w:r>
      </w:ins>
    </w:p>
    <w:p w:rsidR="00DF53BA" w:rsidRPr="00DF53BA" w:rsidRDefault="00DF53BA" w:rsidP="00DF53BA">
      <w:pPr>
        <w:spacing w:before="100" w:beforeAutospacing="1" w:after="100" w:afterAutospacing="1" w:line="240" w:lineRule="auto"/>
        <w:rPr>
          <w:ins w:id="18" w:author="Unknown"/>
          <w:rFonts w:ascii="Times New Roman" w:eastAsia="Times New Roman" w:hAnsi="Times New Roman" w:cs="Times New Roman"/>
          <w:sz w:val="24"/>
          <w:szCs w:val="24"/>
          <w:u w:val="single"/>
        </w:rPr>
      </w:pPr>
      <w:ins w:id="19" w:author="Unknown">
        <w:r w:rsidRPr="00DF53BA">
          <w:rPr>
            <w:rFonts w:ascii="Times New Roman" w:eastAsia="Times New Roman" w:hAnsi="Times New Roman" w:cs="Times New Roman"/>
            <w:sz w:val="24"/>
            <w:szCs w:val="24"/>
            <w:u w:val="single"/>
          </w:rPr>
          <w:t xml:space="preserve">Find all </w:t>
        </w:r>
        <w:proofErr w:type="spellStart"/>
        <w:r w:rsidRPr="00DF53BA">
          <w:rPr>
            <w:rFonts w:ascii="Times New Roman" w:eastAsia="Times New Roman" w:hAnsi="Times New Roman" w:cs="Times New Roman"/>
            <w:bCs/>
            <w:sz w:val="24"/>
            <w:szCs w:val="24"/>
            <w:u w:val="single"/>
          </w:rPr>
          <w:t>php</w:t>
        </w:r>
        <w:proofErr w:type="spellEnd"/>
        <w:r w:rsidRPr="00DF53BA">
          <w:rPr>
            <w:rFonts w:ascii="Times New Roman" w:eastAsia="Times New Roman" w:hAnsi="Times New Roman" w:cs="Times New Roman"/>
            <w:sz w:val="24"/>
            <w:szCs w:val="24"/>
            <w:u w:val="single"/>
          </w:rPr>
          <w:t xml:space="preserve"> files whose name is </w:t>
        </w:r>
        <w:r w:rsidRPr="00DF53BA">
          <w:rPr>
            <w:rFonts w:ascii="Times New Roman" w:eastAsia="Times New Roman" w:hAnsi="Times New Roman" w:cs="Times New Roman"/>
            <w:bCs/>
            <w:sz w:val="24"/>
            <w:szCs w:val="24"/>
            <w:u w:val="single"/>
          </w:rPr>
          <w:t>tecmint.php</w:t>
        </w:r>
        <w:r w:rsidRPr="00DF53BA">
          <w:rPr>
            <w:rFonts w:ascii="Times New Roman" w:eastAsia="Times New Roman" w:hAnsi="Times New Roman" w:cs="Times New Roman"/>
            <w:sz w:val="24"/>
            <w:szCs w:val="24"/>
            <w:u w:val="single"/>
          </w:rPr>
          <w:t xml:space="preserve"> in a current working directory.</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Times New Roman" w:eastAsia="Times New Roman" w:hAnsi="Times New Roman" w:cs="Times New Roman"/>
          <w:sz w:val="20"/>
          <w:szCs w:val="20"/>
          <w:u w:val="single"/>
        </w:rPr>
      </w:pPr>
      <w:ins w:id="21" w:author="Unknown">
        <w:r w:rsidRPr="00DF53BA">
          <w:rPr>
            <w:rFonts w:ascii="Times New Roman" w:eastAsia="Times New Roman" w:hAnsi="Times New Roman" w:cs="Times New Roman"/>
            <w:bCs/>
            <w:sz w:val="20"/>
            <w:szCs w:val="20"/>
            <w:u w:val="single"/>
          </w:rPr>
          <w:t># find . -type f -name tecmint.php</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 w:author="Unknown"/>
          <w:rFonts w:ascii="Times New Roman" w:eastAsia="Times New Roman" w:hAnsi="Times New Roman" w:cs="Times New Roman"/>
          <w:sz w:val="20"/>
          <w:szCs w:val="20"/>
          <w:u w:val="single"/>
        </w:rPr>
      </w:pPr>
      <w:ins w:id="23" w:author="Unknown">
        <w:r w:rsidRPr="00DF53BA">
          <w:rPr>
            <w:rFonts w:ascii="Times New Roman" w:eastAsia="Times New Roman" w:hAnsi="Times New Roman" w:cs="Times New Roman"/>
            <w:sz w:val="20"/>
            <w:szCs w:val="20"/>
            <w:u w:val="single"/>
          </w:rPr>
          <w:t>./tecmint.php</w:t>
        </w:r>
      </w:ins>
    </w:p>
    <w:p w:rsidR="00DF53BA" w:rsidRPr="00DF53BA" w:rsidRDefault="00DF53BA" w:rsidP="00DF53BA">
      <w:pPr>
        <w:spacing w:before="100" w:beforeAutospacing="1" w:after="100" w:afterAutospacing="1" w:line="240" w:lineRule="auto"/>
        <w:outlineLvl w:val="3"/>
        <w:rPr>
          <w:ins w:id="24" w:author="Unknown"/>
          <w:rFonts w:ascii="Times New Roman" w:eastAsia="Times New Roman" w:hAnsi="Times New Roman" w:cs="Times New Roman"/>
          <w:bCs/>
          <w:sz w:val="24"/>
          <w:szCs w:val="24"/>
          <w:u w:val="single"/>
        </w:rPr>
      </w:pPr>
      <w:ins w:id="25" w:author="Unknown">
        <w:r w:rsidRPr="00DF53BA">
          <w:rPr>
            <w:rFonts w:ascii="Times New Roman" w:eastAsia="Times New Roman" w:hAnsi="Times New Roman" w:cs="Times New Roman"/>
            <w:bCs/>
            <w:sz w:val="24"/>
            <w:szCs w:val="24"/>
            <w:u w:val="single"/>
          </w:rPr>
          <w:t>6. Find all PHP Files in Directory</w:t>
        </w:r>
      </w:ins>
    </w:p>
    <w:p w:rsidR="00DF53BA" w:rsidRPr="00DF53BA" w:rsidRDefault="00DF53BA" w:rsidP="00DF53BA">
      <w:pPr>
        <w:spacing w:before="100" w:beforeAutospacing="1" w:after="100" w:afterAutospacing="1" w:line="240" w:lineRule="auto"/>
        <w:rPr>
          <w:ins w:id="26" w:author="Unknown"/>
          <w:rFonts w:ascii="Times New Roman" w:eastAsia="Times New Roman" w:hAnsi="Times New Roman" w:cs="Times New Roman"/>
          <w:sz w:val="24"/>
          <w:szCs w:val="24"/>
          <w:u w:val="single"/>
        </w:rPr>
      </w:pPr>
      <w:ins w:id="27" w:author="Unknown">
        <w:r w:rsidRPr="00DF53BA">
          <w:rPr>
            <w:rFonts w:ascii="Times New Roman" w:eastAsia="Times New Roman" w:hAnsi="Times New Roman" w:cs="Times New Roman"/>
            <w:sz w:val="24"/>
            <w:szCs w:val="24"/>
            <w:u w:val="single"/>
          </w:rPr>
          <w:t xml:space="preserve">Find all </w:t>
        </w:r>
        <w:proofErr w:type="spellStart"/>
        <w:r w:rsidRPr="00DF53BA">
          <w:rPr>
            <w:rFonts w:ascii="Times New Roman" w:eastAsia="Times New Roman" w:hAnsi="Times New Roman" w:cs="Times New Roman"/>
            <w:bCs/>
            <w:sz w:val="24"/>
            <w:szCs w:val="24"/>
            <w:u w:val="single"/>
          </w:rPr>
          <w:t>php</w:t>
        </w:r>
        <w:proofErr w:type="spellEnd"/>
        <w:r w:rsidRPr="00DF53BA">
          <w:rPr>
            <w:rFonts w:ascii="Times New Roman" w:eastAsia="Times New Roman" w:hAnsi="Times New Roman" w:cs="Times New Roman"/>
            <w:sz w:val="24"/>
            <w:szCs w:val="24"/>
            <w:u w:val="single"/>
          </w:rPr>
          <w:t xml:space="preserve"> files in a directory.</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 w:author="Unknown"/>
          <w:rFonts w:ascii="Times New Roman" w:eastAsia="Times New Roman" w:hAnsi="Times New Roman" w:cs="Times New Roman"/>
          <w:sz w:val="20"/>
          <w:szCs w:val="20"/>
          <w:u w:val="single"/>
        </w:rPr>
      </w:pPr>
      <w:ins w:id="29" w:author="Unknown">
        <w:r w:rsidRPr="00DF53BA">
          <w:rPr>
            <w:rFonts w:ascii="Times New Roman" w:eastAsia="Times New Roman" w:hAnsi="Times New Roman" w:cs="Times New Roman"/>
            <w:bCs/>
            <w:sz w:val="20"/>
            <w:szCs w:val="20"/>
            <w:u w:val="single"/>
          </w:rPr>
          <w:t># find . -type f -name "*.php"</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Unknown"/>
          <w:rFonts w:ascii="Times New Roman" w:eastAsia="Times New Roman" w:hAnsi="Times New Roman" w:cs="Times New Roman"/>
          <w:sz w:val="20"/>
          <w:szCs w:val="20"/>
          <w:u w:val="single"/>
        </w:rPr>
      </w:pPr>
      <w:ins w:id="31" w:author="Unknown">
        <w:r w:rsidRPr="00DF53BA">
          <w:rPr>
            <w:rFonts w:ascii="Times New Roman" w:eastAsia="Times New Roman" w:hAnsi="Times New Roman" w:cs="Times New Roman"/>
            <w:sz w:val="20"/>
            <w:szCs w:val="20"/>
            <w:u w:val="single"/>
          </w:rPr>
          <w:t>./tecmint.php</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Times New Roman" w:eastAsia="Times New Roman" w:hAnsi="Times New Roman" w:cs="Times New Roman"/>
          <w:sz w:val="20"/>
          <w:szCs w:val="20"/>
          <w:u w:val="single"/>
        </w:rPr>
      </w:pPr>
      <w:ins w:id="33" w:author="Unknown">
        <w:r w:rsidRPr="00DF53BA">
          <w:rPr>
            <w:rFonts w:ascii="Times New Roman" w:eastAsia="Times New Roman" w:hAnsi="Times New Roman" w:cs="Times New Roman"/>
            <w:sz w:val="20"/>
            <w:szCs w:val="20"/>
            <w:u w:val="single"/>
          </w:rPr>
          <w:t>./login.php</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u w:val="single"/>
        </w:rPr>
      </w:pPr>
      <w:ins w:id="34" w:author="Unknown">
        <w:r w:rsidRPr="00DF53BA">
          <w:rPr>
            <w:rFonts w:ascii="Times New Roman" w:eastAsia="Times New Roman" w:hAnsi="Times New Roman" w:cs="Times New Roman"/>
            <w:sz w:val="20"/>
            <w:szCs w:val="20"/>
            <w:u w:val="single"/>
          </w:rPr>
          <w:t>./index.php</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Times New Roman" w:eastAsia="Times New Roman" w:hAnsi="Times New Roman" w:cs="Times New Roman"/>
          <w:sz w:val="20"/>
          <w:szCs w:val="20"/>
          <w:u w:val="single"/>
        </w:rPr>
      </w:pPr>
    </w:p>
    <w:p w:rsidR="00DF53BA" w:rsidRPr="00DF53BA" w:rsidRDefault="00DF53BA" w:rsidP="00DF53BA">
      <w:pPr>
        <w:shd w:val="clear" w:color="auto" w:fill="FAFFC6"/>
        <w:spacing w:after="150" w:line="240" w:lineRule="auto"/>
        <w:jc w:val="center"/>
        <w:rPr>
          <w:ins w:id="36" w:author="Unknown"/>
          <w:rFonts w:ascii="Times New Roman" w:eastAsia="Times New Roman" w:hAnsi="Times New Roman" w:cs="Times New Roman"/>
          <w:sz w:val="24"/>
          <w:szCs w:val="24"/>
          <w:u w:val="single"/>
        </w:rPr>
      </w:pPr>
      <w:ins w:id="37" w:author="Unknown">
        <w:r w:rsidRPr="00DF53BA">
          <w:rPr>
            <w:rFonts w:ascii="Times New Roman" w:eastAsia="Times New Roman" w:hAnsi="Times New Roman" w:cs="Times New Roman"/>
            <w:bCs/>
            <w:color w:val="333333"/>
            <w:sz w:val="36"/>
            <w:u w:val="single"/>
          </w:rPr>
          <w:t xml:space="preserve">Part II – </w:t>
        </w:r>
        <w:r w:rsidRPr="00DF53BA">
          <w:rPr>
            <w:rFonts w:ascii="Times New Roman" w:eastAsia="Times New Roman" w:hAnsi="Times New Roman" w:cs="Times New Roman"/>
            <w:bCs/>
            <w:color w:val="FF0000"/>
            <w:sz w:val="36"/>
            <w:u w:val="single"/>
          </w:rPr>
          <w:t>Find Files Based on their Permissions</w:t>
        </w:r>
      </w:ins>
    </w:p>
    <w:p w:rsidR="00DF53BA" w:rsidRPr="00DF53BA" w:rsidRDefault="00DF53BA" w:rsidP="00DF53BA">
      <w:pPr>
        <w:spacing w:before="100" w:beforeAutospacing="1" w:after="100" w:afterAutospacing="1" w:line="240" w:lineRule="auto"/>
        <w:outlineLvl w:val="3"/>
        <w:rPr>
          <w:ins w:id="38" w:author="Unknown"/>
          <w:rFonts w:ascii="Times New Roman" w:eastAsia="Times New Roman" w:hAnsi="Times New Roman" w:cs="Times New Roman"/>
          <w:bCs/>
          <w:sz w:val="24"/>
          <w:szCs w:val="24"/>
          <w:u w:val="single"/>
        </w:rPr>
      </w:pPr>
      <w:ins w:id="39" w:author="Unknown">
        <w:r w:rsidRPr="00DF53BA">
          <w:rPr>
            <w:rFonts w:ascii="Times New Roman" w:eastAsia="Times New Roman" w:hAnsi="Times New Roman" w:cs="Times New Roman"/>
            <w:bCs/>
            <w:sz w:val="24"/>
            <w:szCs w:val="24"/>
            <w:u w:val="single"/>
          </w:rPr>
          <w:t>7. Find Files With 777 Permissions</w:t>
        </w:r>
      </w:ins>
    </w:p>
    <w:p w:rsidR="00DF53BA" w:rsidRPr="00DF53BA" w:rsidRDefault="00DF53BA" w:rsidP="00DF53BA">
      <w:pPr>
        <w:spacing w:before="100" w:beforeAutospacing="1" w:after="100" w:afterAutospacing="1" w:line="240" w:lineRule="auto"/>
        <w:rPr>
          <w:ins w:id="40" w:author="Unknown"/>
          <w:rFonts w:ascii="Times New Roman" w:eastAsia="Times New Roman" w:hAnsi="Times New Roman" w:cs="Times New Roman"/>
          <w:sz w:val="24"/>
          <w:szCs w:val="24"/>
          <w:u w:val="single"/>
        </w:rPr>
      </w:pPr>
      <w:ins w:id="41" w:author="Unknown">
        <w:r w:rsidRPr="00DF53BA">
          <w:rPr>
            <w:rFonts w:ascii="Times New Roman" w:eastAsia="Times New Roman" w:hAnsi="Times New Roman" w:cs="Times New Roman"/>
            <w:sz w:val="24"/>
            <w:szCs w:val="24"/>
            <w:u w:val="single"/>
          </w:rPr>
          <w:t xml:space="preserve">Find all the files whose permissions are </w:t>
        </w:r>
        <w:r w:rsidRPr="00DF53BA">
          <w:rPr>
            <w:rFonts w:ascii="Times New Roman" w:eastAsia="Times New Roman" w:hAnsi="Times New Roman" w:cs="Times New Roman"/>
            <w:bCs/>
            <w:sz w:val="24"/>
            <w:szCs w:val="24"/>
            <w:u w:val="single"/>
          </w:rPr>
          <w:t>777</w:t>
        </w:r>
        <w:r w:rsidRPr="00DF53BA">
          <w:rPr>
            <w:rFonts w:ascii="Times New Roman" w:eastAsia="Times New Roman" w:hAnsi="Times New Roman" w:cs="Times New Roman"/>
            <w:sz w:val="24"/>
            <w:szCs w:val="24"/>
            <w:u w:val="single"/>
          </w:rPr>
          <w:t>.</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Times New Roman" w:eastAsia="Times New Roman" w:hAnsi="Times New Roman" w:cs="Times New Roman"/>
          <w:sz w:val="20"/>
          <w:szCs w:val="20"/>
          <w:u w:val="single"/>
        </w:rPr>
      </w:pPr>
      <w:ins w:id="43" w:author="Unknown">
        <w:r w:rsidRPr="00DF53BA">
          <w:rPr>
            <w:rFonts w:ascii="Times New Roman" w:eastAsia="Times New Roman" w:hAnsi="Times New Roman" w:cs="Times New Roman"/>
            <w:bCs/>
            <w:sz w:val="20"/>
            <w:szCs w:val="20"/>
            <w:u w:val="single"/>
          </w:rPr>
          <w:t xml:space="preserve"># </w:t>
        </w:r>
        <w:proofErr w:type="gramStart"/>
        <w:r w:rsidRPr="00DF53BA">
          <w:rPr>
            <w:rFonts w:ascii="Times New Roman" w:eastAsia="Times New Roman" w:hAnsi="Times New Roman" w:cs="Times New Roman"/>
            <w:bCs/>
            <w:sz w:val="20"/>
            <w:szCs w:val="20"/>
            <w:u w:val="single"/>
          </w:rPr>
          <w:t>find .</w:t>
        </w:r>
        <w:proofErr w:type="gramEnd"/>
        <w:r w:rsidRPr="00DF53BA">
          <w:rPr>
            <w:rFonts w:ascii="Times New Roman" w:eastAsia="Times New Roman" w:hAnsi="Times New Roman" w:cs="Times New Roman"/>
            <w:bCs/>
            <w:sz w:val="20"/>
            <w:szCs w:val="20"/>
            <w:u w:val="single"/>
          </w:rPr>
          <w:t xml:space="preserve"> -</w:t>
        </w:r>
        <w:proofErr w:type="gramStart"/>
        <w:r w:rsidRPr="00DF53BA">
          <w:rPr>
            <w:rFonts w:ascii="Times New Roman" w:eastAsia="Times New Roman" w:hAnsi="Times New Roman" w:cs="Times New Roman"/>
            <w:bCs/>
            <w:sz w:val="20"/>
            <w:szCs w:val="20"/>
            <w:u w:val="single"/>
          </w:rPr>
          <w:t>type</w:t>
        </w:r>
        <w:proofErr w:type="gramEnd"/>
        <w:r w:rsidRPr="00DF53BA">
          <w:rPr>
            <w:rFonts w:ascii="Times New Roman" w:eastAsia="Times New Roman" w:hAnsi="Times New Roman" w:cs="Times New Roman"/>
            <w:bCs/>
            <w:sz w:val="20"/>
            <w:szCs w:val="20"/>
            <w:u w:val="single"/>
          </w:rPr>
          <w:t xml:space="preserve"> f -perm 0777 -print</w:t>
        </w:r>
      </w:ins>
    </w:p>
    <w:p w:rsidR="00DF53BA" w:rsidRPr="00DF53BA" w:rsidRDefault="00DF53BA" w:rsidP="00DF53BA">
      <w:pPr>
        <w:spacing w:before="100" w:beforeAutospacing="1" w:after="100" w:afterAutospacing="1" w:line="240" w:lineRule="auto"/>
        <w:outlineLvl w:val="3"/>
        <w:rPr>
          <w:ins w:id="44" w:author="Unknown"/>
          <w:rFonts w:ascii="Times New Roman" w:eastAsia="Times New Roman" w:hAnsi="Times New Roman" w:cs="Times New Roman"/>
          <w:bCs/>
          <w:sz w:val="24"/>
          <w:szCs w:val="24"/>
          <w:u w:val="single"/>
        </w:rPr>
      </w:pPr>
      <w:ins w:id="45" w:author="Unknown">
        <w:r w:rsidRPr="00DF53BA">
          <w:rPr>
            <w:rFonts w:ascii="Times New Roman" w:eastAsia="Times New Roman" w:hAnsi="Times New Roman" w:cs="Times New Roman"/>
            <w:bCs/>
            <w:sz w:val="24"/>
            <w:szCs w:val="24"/>
            <w:u w:val="single"/>
          </w:rPr>
          <w:t>8. Find Files Without 777 Permissions</w:t>
        </w:r>
      </w:ins>
    </w:p>
    <w:p w:rsidR="00DF53BA" w:rsidRPr="00DF53BA" w:rsidRDefault="00DF53BA" w:rsidP="00DF53BA">
      <w:pPr>
        <w:spacing w:before="100" w:beforeAutospacing="1" w:after="100" w:afterAutospacing="1" w:line="240" w:lineRule="auto"/>
        <w:rPr>
          <w:ins w:id="46" w:author="Unknown"/>
          <w:rFonts w:ascii="Times New Roman" w:eastAsia="Times New Roman" w:hAnsi="Times New Roman" w:cs="Times New Roman"/>
          <w:sz w:val="24"/>
          <w:szCs w:val="24"/>
          <w:u w:val="single"/>
        </w:rPr>
      </w:pPr>
      <w:ins w:id="47" w:author="Unknown">
        <w:r w:rsidRPr="00DF53BA">
          <w:rPr>
            <w:rFonts w:ascii="Times New Roman" w:eastAsia="Times New Roman" w:hAnsi="Times New Roman" w:cs="Times New Roman"/>
            <w:sz w:val="24"/>
            <w:szCs w:val="24"/>
            <w:u w:val="single"/>
          </w:rPr>
          <w:t xml:space="preserve">Find all the files without permission </w:t>
        </w:r>
        <w:r w:rsidRPr="00DF53BA">
          <w:rPr>
            <w:rFonts w:ascii="Times New Roman" w:eastAsia="Times New Roman" w:hAnsi="Times New Roman" w:cs="Times New Roman"/>
            <w:bCs/>
            <w:sz w:val="24"/>
            <w:szCs w:val="24"/>
            <w:u w:val="single"/>
          </w:rPr>
          <w:t>777</w:t>
        </w:r>
        <w:r w:rsidRPr="00DF53BA">
          <w:rPr>
            <w:rFonts w:ascii="Times New Roman" w:eastAsia="Times New Roman" w:hAnsi="Times New Roman" w:cs="Times New Roman"/>
            <w:sz w:val="24"/>
            <w:szCs w:val="24"/>
            <w:u w:val="single"/>
          </w:rPr>
          <w:t>.</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Times New Roman" w:eastAsia="Times New Roman" w:hAnsi="Times New Roman" w:cs="Times New Roman"/>
          <w:sz w:val="20"/>
          <w:szCs w:val="20"/>
          <w:u w:val="single"/>
        </w:rPr>
      </w:pPr>
      <w:ins w:id="49" w:author="Unknown">
        <w:r w:rsidRPr="00DF53BA">
          <w:rPr>
            <w:rFonts w:ascii="Times New Roman" w:eastAsia="Times New Roman" w:hAnsi="Times New Roman" w:cs="Times New Roman"/>
            <w:bCs/>
            <w:sz w:val="20"/>
            <w:szCs w:val="20"/>
            <w:u w:val="single"/>
          </w:rPr>
          <w:t># find / -type f ! -perm 777</w:t>
        </w:r>
      </w:ins>
    </w:p>
    <w:p w:rsidR="00DF53BA" w:rsidRPr="00DF53BA" w:rsidRDefault="00DF53BA" w:rsidP="00DF53BA">
      <w:pPr>
        <w:spacing w:before="100" w:beforeAutospacing="1" w:after="100" w:afterAutospacing="1" w:line="240" w:lineRule="auto"/>
        <w:outlineLvl w:val="3"/>
        <w:rPr>
          <w:ins w:id="50" w:author="Unknown"/>
          <w:rFonts w:ascii="Times New Roman" w:eastAsia="Times New Roman" w:hAnsi="Times New Roman" w:cs="Times New Roman"/>
          <w:bCs/>
          <w:sz w:val="24"/>
          <w:szCs w:val="24"/>
          <w:u w:val="single"/>
        </w:rPr>
      </w:pPr>
      <w:ins w:id="51" w:author="Unknown">
        <w:r w:rsidRPr="00DF53BA">
          <w:rPr>
            <w:rFonts w:ascii="Times New Roman" w:eastAsia="Times New Roman" w:hAnsi="Times New Roman" w:cs="Times New Roman"/>
            <w:bCs/>
            <w:sz w:val="24"/>
            <w:szCs w:val="24"/>
            <w:u w:val="single"/>
          </w:rPr>
          <w:t>9. Find SGID Files with 644 Permissions</w:t>
        </w:r>
      </w:ins>
    </w:p>
    <w:p w:rsidR="00DF53BA" w:rsidRPr="00DF53BA" w:rsidRDefault="00DF53BA" w:rsidP="00DF53BA">
      <w:pPr>
        <w:spacing w:before="100" w:beforeAutospacing="1" w:after="100" w:afterAutospacing="1" w:line="240" w:lineRule="auto"/>
        <w:rPr>
          <w:ins w:id="52" w:author="Unknown"/>
          <w:rFonts w:ascii="Times New Roman" w:eastAsia="Times New Roman" w:hAnsi="Times New Roman" w:cs="Times New Roman"/>
          <w:sz w:val="24"/>
          <w:szCs w:val="24"/>
          <w:u w:val="single"/>
        </w:rPr>
      </w:pPr>
      <w:ins w:id="53" w:author="Unknown">
        <w:r w:rsidRPr="00DF53BA">
          <w:rPr>
            <w:rFonts w:ascii="Times New Roman" w:eastAsia="Times New Roman" w:hAnsi="Times New Roman" w:cs="Times New Roman"/>
            <w:sz w:val="24"/>
            <w:szCs w:val="24"/>
            <w:u w:val="single"/>
          </w:rPr>
          <w:t xml:space="preserve">Find all the </w:t>
        </w:r>
        <w:r w:rsidRPr="00DF53BA">
          <w:rPr>
            <w:rFonts w:ascii="Times New Roman" w:eastAsia="Times New Roman" w:hAnsi="Times New Roman" w:cs="Times New Roman"/>
            <w:bCs/>
            <w:sz w:val="24"/>
            <w:szCs w:val="24"/>
            <w:u w:val="single"/>
          </w:rPr>
          <w:t>SGID bit</w:t>
        </w:r>
        <w:r w:rsidRPr="00DF53BA">
          <w:rPr>
            <w:rFonts w:ascii="Times New Roman" w:eastAsia="Times New Roman" w:hAnsi="Times New Roman" w:cs="Times New Roman"/>
            <w:sz w:val="24"/>
            <w:szCs w:val="24"/>
            <w:u w:val="single"/>
          </w:rPr>
          <w:t xml:space="preserve"> files whose permissions set to </w:t>
        </w:r>
        <w:r w:rsidRPr="00DF53BA">
          <w:rPr>
            <w:rFonts w:ascii="Times New Roman" w:eastAsia="Times New Roman" w:hAnsi="Times New Roman" w:cs="Times New Roman"/>
            <w:bCs/>
            <w:sz w:val="24"/>
            <w:szCs w:val="24"/>
            <w:u w:val="single"/>
          </w:rPr>
          <w:t>644</w:t>
        </w:r>
        <w:r w:rsidRPr="00DF53BA">
          <w:rPr>
            <w:rFonts w:ascii="Times New Roman" w:eastAsia="Times New Roman" w:hAnsi="Times New Roman" w:cs="Times New Roman"/>
            <w:sz w:val="24"/>
            <w:szCs w:val="24"/>
            <w:u w:val="single"/>
          </w:rPr>
          <w:t>.</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 w:author="Unknown"/>
          <w:rFonts w:ascii="Times New Roman" w:eastAsia="Times New Roman" w:hAnsi="Times New Roman" w:cs="Times New Roman"/>
          <w:sz w:val="20"/>
          <w:szCs w:val="20"/>
          <w:u w:val="single"/>
        </w:rPr>
      </w:pPr>
      <w:ins w:id="55" w:author="Unknown">
        <w:r w:rsidRPr="00DF53BA">
          <w:rPr>
            <w:rFonts w:ascii="Times New Roman" w:eastAsia="Times New Roman" w:hAnsi="Times New Roman" w:cs="Times New Roman"/>
            <w:sz w:val="20"/>
            <w:szCs w:val="20"/>
            <w:u w:val="single"/>
          </w:rPr>
          <w:t># find / -perm 2644</w:t>
        </w:r>
      </w:ins>
    </w:p>
    <w:p w:rsidR="00DF53BA" w:rsidRPr="00DF53BA" w:rsidRDefault="00DF53BA" w:rsidP="00DF53BA">
      <w:pPr>
        <w:spacing w:before="100" w:beforeAutospacing="1" w:after="100" w:afterAutospacing="1" w:line="240" w:lineRule="auto"/>
        <w:outlineLvl w:val="3"/>
        <w:rPr>
          <w:ins w:id="56" w:author="Unknown"/>
          <w:rFonts w:ascii="Times New Roman" w:eastAsia="Times New Roman" w:hAnsi="Times New Roman" w:cs="Times New Roman"/>
          <w:bCs/>
          <w:sz w:val="24"/>
          <w:szCs w:val="24"/>
          <w:u w:val="single"/>
        </w:rPr>
      </w:pPr>
      <w:ins w:id="57" w:author="Unknown">
        <w:r w:rsidRPr="00DF53BA">
          <w:rPr>
            <w:rFonts w:ascii="Times New Roman" w:eastAsia="Times New Roman" w:hAnsi="Times New Roman" w:cs="Times New Roman"/>
            <w:bCs/>
            <w:sz w:val="24"/>
            <w:szCs w:val="24"/>
            <w:u w:val="single"/>
          </w:rPr>
          <w:t>10. Find Sticky Bit Files with 551 Permissions</w:t>
        </w:r>
      </w:ins>
    </w:p>
    <w:p w:rsidR="00DF53BA" w:rsidRPr="00DF53BA" w:rsidRDefault="00DF53BA" w:rsidP="00DF53BA">
      <w:pPr>
        <w:spacing w:before="100" w:beforeAutospacing="1" w:after="100" w:afterAutospacing="1" w:line="240" w:lineRule="auto"/>
        <w:rPr>
          <w:ins w:id="58" w:author="Unknown"/>
          <w:rFonts w:ascii="Times New Roman" w:eastAsia="Times New Roman" w:hAnsi="Times New Roman" w:cs="Times New Roman"/>
          <w:sz w:val="24"/>
          <w:szCs w:val="24"/>
          <w:u w:val="single"/>
        </w:rPr>
      </w:pPr>
      <w:ins w:id="59" w:author="Unknown">
        <w:r w:rsidRPr="00DF53BA">
          <w:rPr>
            <w:rFonts w:ascii="Times New Roman" w:eastAsia="Times New Roman" w:hAnsi="Times New Roman" w:cs="Times New Roman"/>
            <w:sz w:val="24"/>
            <w:szCs w:val="24"/>
            <w:u w:val="single"/>
          </w:rPr>
          <w:t xml:space="preserve">Find all the </w:t>
        </w:r>
        <w:r w:rsidRPr="00DF53BA">
          <w:rPr>
            <w:rFonts w:ascii="Times New Roman" w:eastAsia="Times New Roman" w:hAnsi="Times New Roman" w:cs="Times New Roman"/>
            <w:bCs/>
            <w:sz w:val="24"/>
            <w:szCs w:val="24"/>
            <w:u w:val="single"/>
          </w:rPr>
          <w:t>Sticky Bit</w:t>
        </w:r>
        <w:r w:rsidRPr="00DF53BA">
          <w:rPr>
            <w:rFonts w:ascii="Times New Roman" w:eastAsia="Times New Roman" w:hAnsi="Times New Roman" w:cs="Times New Roman"/>
            <w:sz w:val="24"/>
            <w:szCs w:val="24"/>
            <w:u w:val="single"/>
          </w:rPr>
          <w:t xml:space="preserve"> set files whose permission are </w:t>
        </w:r>
        <w:r w:rsidRPr="00DF53BA">
          <w:rPr>
            <w:rFonts w:ascii="Times New Roman" w:eastAsia="Times New Roman" w:hAnsi="Times New Roman" w:cs="Times New Roman"/>
            <w:bCs/>
            <w:sz w:val="24"/>
            <w:szCs w:val="24"/>
            <w:u w:val="single"/>
          </w:rPr>
          <w:t>551</w:t>
        </w:r>
        <w:r w:rsidRPr="00DF53BA">
          <w:rPr>
            <w:rFonts w:ascii="Times New Roman" w:eastAsia="Times New Roman" w:hAnsi="Times New Roman" w:cs="Times New Roman"/>
            <w:sz w:val="24"/>
            <w:szCs w:val="24"/>
            <w:u w:val="single"/>
          </w:rPr>
          <w:t>.</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 w:author="Unknown"/>
          <w:rFonts w:ascii="Times New Roman" w:eastAsia="Times New Roman" w:hAnsi="Times New Roman" w:cs="Times New Roman"/>
          <w:sz w:val="20"/>
          <w:szCs w:val="20"/>
          <w:u w:val="single"/>
        </w:rPr>
      </w:pPr>
      <w:ins w:id="61" w:author="Unknown">
        <w:r w:rsidRPr="00DF53BA">
          <w:rPr>
            <w:rFonts w:ascii="Times New Roman" w:eastAsia="Times New Roman" w:hAnsi="Times New Roman" w:cs="Times New Roman"/>
            <w:bCs/>
            <w:sz w:val="20"/>
            <w:szCs w:val="20"/>
            <w:u w:val="single"/>
          </w:rPr>
          <w:t># find / -perm 1551</w:t>
        </w:r>
      </w:ins>
    </w:p>
    <w:p w:rsidR="00DF53BA" w:rsidRPr="00DF53BA" w:rsidRDefault="00DF53BA" w:rsidP="00DF53BA">
      <w:pPr>
        <w:spacing w:before="100" w:beforeAutospacing="1" w:after="100" w:afterAutospacing="1" w:line="240" w:lineRule="auto"/>
        <w:outlineLvl w:val="3"/>
        <w:rPr>
          <w:ins w:id="62" w:author="Unknown"/>
          <w:rFonts w:ascii="Times New Roman" w:eastAsia="Times New Roman" w:hAnsi="Times New Roman" w:cs="Times New Roman"/>
          <w:bCs/>
          <w:sz w:val="24"/>
          <w:szCs w:val="24"/>
          <w:u w:val="single"/>
        </w:rPr>
      </w:pPr>
      <w:ins w:id="63" w:author="Unknown">
        <w:r w:rsidRPr="00DF53BA">
          <w:rPr>
            <w:rFonts w:ascii="Times New Roman" w:eastAsia="Times New Roman" w:hAnsi="Times New Roman" w:cs="Times New Roman"/>
            <w:bCs/>
            <w:sz w:val="24"/>
            <w:szCs w:val="24"/>
            <w:u w:val="single"/>
          </w:rPr>
          <w:t>11. Find SUID Files</w:t>
        </w:r>
      </w:ins>
    </w:p>
    <w:p w:rsidR="00DF53BA" w:rsidRPr="00DF53BA" w:rsidRDefault="00DF53BA" w:rsidP="00DF53BA">
      <w:pPr>
        <w:spacing w:before="100" w:beforeAutospacing="1" w:after="100" w:afterAutospacing="1" w:line="240" w:lineRule="auto"/>
        <w:rPr>
          <w:ins w:id="64" w:author="Unknown"/>
          <w:rFonts w:ascii="Times New Roman" w:eastAsia="Times New Roman" w:hAnsi="Times New Roman" w:cs="Times New Roman"/>
          <w:sz w:val="24"/>
          <w:szCs w:val="24"/>
          <w:u w:val="single"/>
        </w:rPr>
      </w:pPr>
      <w:ins w:id="65" w:author="Unknown">
        <w:r w:rsidRPr="00DF53BA">
          <w:rPr>
            <w:rFonts w:ascii="Times New Roman" w:eastAsia="Times New Roman" w:hAnsi="Times New Roman" w:cs="Times New Roman"/>
            <w:sz w:val="24"/>
            <w:szCs w:val="24"/>
            <w:u w:val="single"/>
          </w:rPr>
          <w:t xml:space="preserve">Find all </w:t>
        </w:r>
        <w:r w:rsidRPr="00DF53BA">
          <w:rPr>
            <w:rFonts w:ascii="Times New Roman" w:eastAsia="Times New Roman" w:hAnsi="Times New Roman" w:cs="Times New Roman"/>
            <w:bCs/>
            <w:sz w:val="24"/>
            <w:szCs w:val="24"/>
            <w:u w:val="single"/>
          </w:rPr>
          <w:t>SUID</w:t>
        </w:r>
        <w:r w:rsidRPr="00DF53BA">
          <w:rPr>
            <w:rFonts w:ascii="Times New Roman" w:eastAsia="Times New Roman" w:hAnsi="Times New Roman" w:cs="Times New Roman"/>
            <w:sz w:val="24"/>
            <w:szCs w:val="24"/>
            <w:u w:val="single"/>
          </w:rPr>
          <w:t xml:space="preserve"> set files.</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 w:author="Unknown"/>
          <w:rFonts w:ascii="Times New Roman" w:eastAsia="Times New Roman" w:hAnsi="Times New Roman" w:cs="Times New Roman"/>
          <w:sz w:val="20"/>
          <w:szCs w:val="20"/>
          <w:u w:val="single"/>
        </w:rPr>
      </w:pPr>
      <w:ins w:id="67" w:author="Unknown">
        <w:r w:rsidRPr="00DF53BA">
          <w:rPr>
            <w:rFonts w:ascii="Times New Roman" w:eastAsia="Times New Roman" w:hAnsi="Times New Roman" w:cs="Times New Roman"/>
            <w:bCs/>
            <w:sz w:val="20"/>
            <w:szCs w:val="20"/>
            <w:u w:val="single"/>
          </w:rPr>
          <w:t># find / -perm /u=s</w:t>
        </w:r>
      </w:ins>
    </w:p>
    <w:p w:rsidR="00DF53BA" w:rsidRPr="00DF53BA" w:rsidRDefault="00DF53BA" w:rsidP="00DF53BA">
      <w:pPr>
        <w:spacing w:before="100" w:beforeAutospacing="1" w:after="100" w:afterAutospacing="1" w:line="240" w:lineRule="auto"/>
        <w:outlineLvl w:val="3"/>
        <w:rPr>
          <w:ins w:id="68" w:author="Unknown"/>
          <w:rFonts w:ascii="Times New Roman" w:eastAsia="Times New Roman" w:hAnsi="Times New Roman" w:cs="Times New Roman"/>
          <w:bCs/>
          <w:sz w:val="24"/>
          <w:szCs w:val="24"/>
          <w:u w:val="single"/>
        </w:rPr>
      </w:pPr>
      <w:ins w:id="69" w:author="Unknown">
        <w:r w:rsidRPr="00DF53BA">
          <w:rPr>
            <w:rFonts w:ascii="Times New Roman" w:eastAsia="Times New Roman" w:hAnsi="Times New Roman" w:cs="Times New Roman"/>
            <w:bCs/>
            <w:sz w:val="24"/>
            <w:szCs w:val="24"/>
            <w:u w:val="single"/>
          </w:rPr>
          <w:t>12. Find SGID Files</w:t>
        </w:r>
      </w:ins>
    </w:p>
    <w:p w:rsidR="00DF53BA" w:rsidRPr="00DF53BA" w:rsidRDefault="00DF53BA" w:rsidP="00DF53BA">
      <w:pPr>
        <w:spacing w:before="100" w:beforeAutospacing="1" w:after="100" w:afterAutospacing="1" w:line="240" w:lineRule="auto"/>
        <w:rPr>
          <w:ins w:id="70" w:author="Unknown"/>
          <w:rFonts w:ascii="Times New Roman" w:eastAsia="Times New Roman" w:hAnsi="Times New Roman" w:cs="Times New Roman"/>
          <w:sz w:val="24"/>
          <w:szCs w:val="24"/>
          <w:u w:val="single"/>
        </w:rPr>
      </w:pPr>
      <w:ins w:id="71" w:author="Unknown">
        <w:r w:rsidRPr="00DF53BA">
          <w:rPr>
            <w:rFonts w:ascii="Times New Roman" w:eastAsia="Times New Roman" w:hAnsi="Times New Roman" w:cs="Times New Roman"/>
            <w:sz w:val="24"/>
            <w:szCs w:val="24"/>
            <w:u w:val="single"/>
          </w:rPr>
          <w:t xml:space="preserve">Find all </w:t>
        </w:r>
        <w:r w:rsidRPr="00DF53BA">
          <w:rPr>
            <w:rFonts w:ascii="Times New Roman" w:eastAsia="Times New Roman" w:hAnsi="Times New Roman" w:cs="Times New Roman"/>
            <w:bCs/>
            <w:sz w:val="24"/>
            <w:szCs w:val="24"/>
            <w:u w:val="single"/>
          </w:rPr>
          <w:t>SGID</w:t>
        </w:r>
        <w:r w:rsidRPr="00DF53BA">
          <w:rPr>
            <w:rFonts w:ascii="Times New Roman" w:eastAsia="Times New Roman" w:hAnsi="Times New Roman" w:cs="Times New Roman"/>
            <w:sz w:val="24"/>
            <w:szCs w:val="24"/>
            <w:u w:val="single"/>
          </w:rPr>
          <w:t xml:space="preserve"> set files.</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 w:author="Unknown"/>
          <w:rFonts w:ascii="Times New Roman" w:eastAsia="Times New Roman" w:hAnsi="Times New Roman" w:cs="Times New Roman"/>
          <w:sz w:val="20"/>
          <w:szCs w:val="20"/>
          <w:u w:val="single"/>
        </w:rPr>
      </w:pPr>
      <w:ins w:id="73" w:author="Unknown">
        <w:r w:rsidRPr="00DF53BA">
          <w:rPr>
            <w:rFonts w:ascii="Times New Roman" w:eastAsia="Times New Roman" w:hAnsi="Times New Roman" w:cs="Times New Roman"/>
            <w:bCs/>
            <w:sz w:val="20"/>
            <w:szCs w:val="20"/>
            <w:u w:val="single"/>
          </w:rPr>
          <w:t># find / -perm /g=s</w:t>
        </w:r>
      </w:ins>
    </w:p>
    <w:p w:rsidR="00DF53BA" w:rsidRPr="00DF53BA" w:rsidRDefault="00DF53BA" w:rsidP="00DF53BA">
      <w:pPr>
        <w:spacing w:before="100" w:beforeAutospacing="1" w:after="100" w:afterAutospacing="1" w:line="240" w:lineRule="auto"/>
        <w:outlineLvl w:val="3"/>
        <w:rPr>
          <w:ins w:id="74" w:author="Unknown"/>
          <w:rFonts w:ascii="Times New Roman" w:eastAsia="Times New Roman" w:hAnsi="Times New Roman" w:cs="Times New Roman"/>
          <w:bCs/>
          <w:sz w:val="24"/>
          <w:szCs w:val="24"/>
          <w:u w:val="single"/>
        </w:rPr>
      </w:pPr>
      <w:ins w:id="75" w:author="Unknown">
        <w:r w:rsidRPr="00DF53BA">
          <w:rPr>
            <w:rFonts w:ascii="Times New Roman" w:eastAsia="Times New Roman" w:hAnsi="Times New Roman" w:cs="Times New Roman"/>
            <w:bCs/>
            <w:sz w:val="24"/>
            <w:szCs w:val="24"/>
            <w:u w:val="single"/>
          </w:rPr>
          <w:t>13. Find Read Only Files</w:t>
        </w:r>
      </w:ins>
    </w:p>
    <w:p w:rsidR="00DF53BA" w:rsidRPr="00DF53BA" w:rsidRDefault="00DF53BA" w:rsidP="00DF53BA">
      <w:pPr>
        <w:spacing w:before="100" w:beforeAutospacing="1" w:after="100" w:afterAutospacing="1" w:line="240" w:lineRule="auto"/>
        <w:rPr>
          <w:ins w:id="76" w:author="Unknown"/>
          <w:rFonts w:ascii="Times New Roman" w:eastAsia="Times New Roman" w:hAnsi="Times New Roman" w:cs="Times New Roman"/>
          <w:sz w:val="24"/>
          <w:szCs w:val="24"/>
          <w:u w:val="single"/>
        </w:rPr>
      </w:pPr>
      <w:ins w:id="77" w:author="Unknown">
        <w:r w:rsidRPr="00DF53BA">
          <w:rPr>
            <w:rFonts w:ascii="Times New Roman" w:eastAsia="Times New Roman" w:hAnsi="Times New Roman" w:cs="Times New Roman"/>
            <w:sz w:val="24"/>
            <w:szCs w:val="24"/>
            <w:u w:val="single"/>
          </w:rPr>
          <w:t xml:space="preserve">Find all </w:t>
        </w:r>
        <w:r w:rsidRPr="00DF53BA">
          <w:rPr>
            <w:rFonts w:ascii="Times New Roman" w:eastAsia="Times New Roman" w:hAnsi="Times New Roman" w:cs="Times New Roman"/>
            <w:bCs/>
            <w:sz w:val="24"/>
            <w:szCs w:val="24"/>
            <w:u w:val="single"/>
          </w:rPr>
          <w:t>Read Only</w:t>
        </w:r>
        <w:r w:rsidRPr="00DF53BA">
          <w:rPr>
            <w:rFonts w:ascii="Times New Roman" w:eastAsia="Times New Roman" w:hAnsi="Times New Roman" w:cs="Times New Roman"/>
            <w:sz w:val="24"/>
            <w:szCs w:val="24"/>
            <w:u w:val="single"/>
          </w:rPr>
          <w:t xml:space="preserve"> files.</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 w:author="Unknown"/>
          <w:rFonts w:ascii="Times New Roman" w:eastAsia="Times New Roman" w:hAnsi="Times New Roman" w:cs="Times New Roman"/>
          <w:sz w:val="20"/>
          <w:szCs w:val="20"/>
          <w:u w:val="single"/>
        </w:rPr>
      </w:pPr>
      <w:ins w:id="79" w:author="Unknown">
        <w:r w:rsidRPr="00DF53BA">
          <w:rPr>
            <w:rFonts w:ascii="Times New Roman" w:eastAsia="Times New Roman" w:hAnsi="Times New Roman" w:cs="Times New Roman"/>
            <w:bCs/>
            <w:sz w:val="20"/>
            <w:szCs w:val="20"/>
            <w:u w:val="single"/>
          </w:rPr>
          <w:t># find / -perm /u=r</w:t>
        </w:r>
      </w:ins>
    </w:p>
    <w:p w:rsidR="00DF53BA" w:rsidRPr="00DF53BA" w:rsidRDefault="00DF53BA" w:rsidP="00DF53BA">
      <w:pPr>
        <w:spacing w:before="100" w:beforeAutospacing="1" w:after="100" w:afterAutospacing="1" w:line="240" w:lineRule="auto"/>
        <w:outlineLvl w:val="3"/>
        <w:rPr>
          <w:ins w:id="80" w:author="Unknown"/>
          <w:rFonts w:ascii="Times New Roman" w:eastAsia="Times New Roman" w:hAnsi="Times New Roman" w:cs="Times New Roman"/>
          <w:bCs/>
          <w:sz w:val="24"/>
          <w:szCs w:val="24"/>
          <w:u w:val="single"/>
        </w:rPr>
      </w:pPr>
      <w:ins w:id="81" w:author="Unknown">
        <w:r w:rsidRPr="00DF53BA">
          <w:rPr>
            <w:rFonts w:ascii="Times New Roman" w:eastAsia="Times New Roman" w:hAnsi="Times New Roman" w:cs="Times New Roman"/>
            <w:bCs/>
            <w:sz w:val="24"/>
            <w:szCs w:val="24"/>
            <w:u w:val="single"/>
          </w:rPr>
          <w:t>14. Find Executable Files</w:t>
        </w:r>
      </w:ins>
    </w:p>
    <w:p w:rsidR="00DF53BA" w:rsidRPr="00DF53BA" w:rsidRDefault="00DF53BA" w:rsidP="00DF53BA">
      <w:pPr>
        <w:spacing w:before="100" w:beforeAutospacing="1" w:after="100" w:afterAutospacing="1" w:line="240" w:lineRule="auto"/>
        <w:rPr>
          <w:ins w:id="82" w:author="Unknown"/>
          <w:rFonts w:ascii="Times New Roman" w:eastAsia="Times New Roman" w:hAnsi="Times New Roman" w:cs="Times New Roman"/>
          <w:sz w:val="24"/>
          <w:szCs w:val="24"/>
          <w:u w:val="single"/>
        </w:rPr>
      </w:pPr>
      <w:ins w:id="83" w:author="Unknown">
        <w:r w:rsidRPr="00DF53BA">
          <w:rPr>
            <w:rFonts w:ascii="Times New Roman" w:eastAsia="Times New Roman" w:hAnsi="Times New Roman" w:cs="Times New Roman"/>
            <w:sz w:val="24"/>
            <w:szCs w:val="24"/>
            <w:u w:val="single"/>
          </w:rPr>
          <w:lastRenderedPageBreak/>
          <w:t xml:space="preserve">Find all </w:t>
        </w:r>
        <w:r w:rsidRPr="00DF53BA">
          <w:rPr>
            <w:rFonts w:ascii="Times New Roman" w:eastAsia="Times New Roman" w:hAnsi="Times New Roman" w:cs="Times New Roman"/>
            <w:bCs/>
            <w:sz w:val="24"/>
            <w:szCs w:val="24"/>
            <w:u w:val="single"/>
          </w:rPr>
          <w:t>Executable</w:t>
        </w:r>
        <w:r w:rsidRPr="00DF53BA">
          <w:rPr>
            <w:rFonts w:ascii="Times New Roman" w:eastAsia="Times New Roman" w:hAnsi="Times New Roman" w:cs="Times New Roman"/>
            <w:sz w:val="24"/>
            <w:szCs w:val="24"/>
            <w:u w:val="single"/>
          </w:rPr>
          <w:t xml:space="preserve"> files.</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Times New Roman" w:eastAsia="Times New Roman" w:hAnsi="Times New Roman" w:cs="Times New Roman"/>
          <w:sz w:val="20"/>
          <w:szCs w:val="20"/>
          <w:u w:val="single"/>
        </w:rPr>
      </w:pPr>
      <w:ins w:id="85" w:author="Unknown">
        <w:r w:rsidRPr="00DF53BA">
          <w:rPr>
            <w:rFonts w:ascii="Times New Roman" w:eastAsia="Times New Roman" w:hAnsi="Times New Roman" w:cs="Times New Roman"/>
            <w:bCs/>
            <w:sz w:val="20"/>
            <w:szCs w:val="20"/>
            <w:u w:val="single"/>
          </w:rPr>
          <w:t># find / -perm /a=x</w:t>
        </w:r>
      </w:ins>
    </w:p>
    <w:p w:rsidR="00DF53BA" w:rsidRPr="00DF53BA" w:rsidRDefault="00DF53BA" w:rsidP="00DF53BA">
      <w:pPr>
        <w:spacing w:before="100" w:beforeAutospacing="1" w:after="100" w:afterAutospacing="1" w:line="240" w:lineRule="auto"/>
        <w:outlineLvl w:val="3"/>
        <w:rPr>
          <w:ins w:id="86" w:author="Unknown"/>
          <w:rFonts w:ascii="Times New Roman" w:eastAsia="Times New Roman" w:hAnsi="Times New Roman" w:cs="Times New Roman"/>
          <w:bCs/>
          <w:sz w:val="24"/>
          <w:szCs w:val="24"/>
          <w:u w:val="single"/>
        </w:rPr>
      </w:pPr>
      <w:ins w:id="87" w:author="Unknown">
        <w:r w:rsidRPr="00DF53BA">
          <w:rPr>
            <w:rFonts w:ascii="Times New Roman" w:eastAsia="Times New Roman" w:hAnsi="Times New Roman" w:cs="Times New Roman"/>
            <w:bCs/>
            <w:sz w:val="24"/>
            <w:szCs w:val="24"/>
            <w:u w:val="single"/>
          </w:rPr>
          <w:t xml:space="preserve">15. Find Files with 777 Permissions and </w:t>
        </w:r>
        <w:proofErr w:type="spellStart"/>
        <w:r w:rsidRPr="00DF53BA">
          <w:rPr>
            <w:rFonts w:ascii="Times New Roman" w:eastAsia="Times New Roman" w:hAnsi="Times New Roman" w:cs="Times New Roman"/>
            <w:bCs/>
            <w:sz w:val="24"/>
            <w:szCs w:val="24"/>
            <w:u w:val="single"/>
          </w:rPr>
          <w:t>Chmod</w:t>
        </w:r>
        <w:proofErr w:type="spellEnd"/>
        <w:r w:rsidRPr="00DF53BA">
          <w:rPr>
            <w:rFonts w:ascii="Times New Roman" w:eastAsia="Times New Roman" w:hAnsi="Times New Roman" w:cs="Times New Roman"/>
            <w:bCs/>
            <w:sz w:val="24"/>
            <w:szCs w:val="24"/>
            <w:u w:val="single"/>
          </w:rPr>
          <w:t xml:space="preserve"> to 644</w:t>
        </w:r>
      </w:ins>
    </w:p>
    <w:p w:rsidR="00DF53BA" w:rsidRPr="00DF53BA" w:rsidRDefault="00DF53BA" w:rsidP="00DF53BA">
      <w:pPr>
        <w:spacing w:before="100" w:beforeAutospacing="1" w:after="100" w:afterAutospacing="1" w:line="240" w:lineRule="auto"/>
        <w:rPr>
          <w:ins w:id="88" w:author="Unknown"/>
          <w:rFonts w:ascii="Times New Roman" w:eastAsia="Times New Roman" w:hAnsi="Times New Roman" w:cs="Times New Roman"/>
          <w:sz w:val="24"/>
          <w:szCs w:val="24"/>
          <w:u w:val="single"/>
        </w:rPr>
      </w:pPr>
      <w:ins w:id="89" w:author="Unknown">
        <w:r w:rsidRPr="00DF53BA">
          <w:rPr>
            <w:rFonts w:ascii="Times New Roman" w:eastAsia="Times New Roman" w:hAnsi="Times New Roman" w:cs="Times New Roman"/>
            <w:sz w:val="24"/>
            <w:szCs w:val="24"/>
            <w:u w:val="single"/>
          </w:rPr>
          <w:t xml:space="preserve">Find all </w:t>
        </w:r>
        <w:r w:rsidRPr="00DF53BA">
          <w:rPr>
            <w:rFonts w:ascii="Times New Roman" w:eastAsia="Times New Roman" w:hAnsi="Times New Roman" w:cs="Times New Roman"/>
            <w:bCs/>
            <w:sz w:val="24"/>
            <w:szCs w:val="24"/>
            <w:u w:val="single"/>
          </w:rPr>
          <w:t>777</w:t>
        </w:r>
        <w:r w:rsidRPr="00DF53BA">
          <w:rPr>
            <w:rFonts w:ascii="Times New Roman" w:eastAsia="Times New Roman" w:hAnsi="Times New Roman" w:cs="Times New Roman"/>
            <w:sz w:val="24"/>
            <w:szCs w:val="24"/>
            <w:u w:val="single"/>
          </w:rPr>
          <w:t xml:space="preserve"> permission files and use </w:t>
        </w:r>
        <w:proofErr w:type="spellStart"/>
        <w:r w:rsidRPr="00DF53BA">
          <w:rPr>
            <w:rFonts w:ascii="Times New Roman" w:eastAsia="Times New Roman" w:hAnsi="Times New Roman" w:cs="Times New Roman"/>
            <w:bCs/>
            <w:sz w:val="24"/>
            <w:szCs w:val="24"/>
            <w:u w:val="single"/>
          </w:rPr>
          <w:t>chmod</w:t>
        </w:r>
        <w:proofErr w:type="spellEnd"/>
        <w:r w:rsidRPr="00DF53BA">
          <w:rPr>
            <w:rFonts w:ascii="Times New Roman" w:eastAsia="Times New Roman" w:hAnsi="Times New Roman" w:cs="Times New Roman"/>
            <w:sz w:val="24"/>
            <w:szCs w:val="24"/>
            <w:u w:val="single"/>
          </w:rPr>
          <w:t xml:space="preserve"> command to set permissions to </w:t>
        </w:r>
        <w:r w:rsidRPr="00DF53BA">
          <w:rPr>
            <w:rFonts w:ascii="Times New Roman" w:eastAsia="Times New Roman" w:hAnsi="Times New Roman" w:cs="Times New Roman"/>
            <w:bCs/>
            <w:sz w:val="24"/>
            <w:szCs w:val="24"/>
            <w:u w:val="single"/>
          </w:rPr>
          <w:t>644</w:t>
        </w:r>
        <w:r w:rsidRPr="00DF53BA">
          <w:rPr>
            <w:rFonts w:ascii="Times New Roman" w:eastAsia="Times New Roman" w:hAnsi="Times New Roman" w:cs="Times New Roman"/>
            <w:sz w:val="24"/>
            <w:szCs w:val="24"/>
            <w:u w:val="single"/>
          </w:rPr>
          <w:t>.</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Times New Roman" w:eastAsia="Times New Roman" w:hAnsi="Times New Roman" w:cs="Times New Roman"/>
          <w:sz w:val="20"/>
          <w:szCs w:val="20"/>
          <w:u w:val="single"/>
        </w:rPr>
      </w:pPr>
      <w:ins w:id="91" w:author="Unknown">
        <w:r w:rsidRPr="00DF53BA">
          <w:rPr>
            <w:rFonts w:ascii="Times New Roman" w:eastAsia="Times New Roman" w:hAnsi="Times New Roman" w:cs="Times New Roman"/>
            <w:bCs/>
            <w:sz w:val="20"/>
            <w:szCs w:val="20"/>
            <w:u w:val="single"/>
          </w:rPr>
          <w:t xml:space="preserve"># find / -type f -perm 0777 -print -exec </w:t>
        </w:r>
        <w:proofErr w:type="spellStart"/>
        <w:r w:rsidRPr="00DF53BA">
          <w:rPr>
            <w:rFonts w:ascii="Times New Roman" w:eastAsia="Times New Roman" w:hAnsi="Times New Roman" w:cs="Times New Roman"/>
            <w:bCs/>
            <w:sz w:val="20"/>
            <w:szCs w:val="20"/>
            <w:u w:val="single"/>
          </w:rPr>
          <w:t>chmod</w:t>
        </w:r>
        <w:proofErr w:type="spellEnd"/>
        <w:r w:rsidRPr="00DF53BA">
          <w:rPr>
            <w:rFonts w:ascii="Times New Roman" w:eastAsia="Times New Roman" w:hAnsi="Times New Roman" w:cs="Times New Roman"/>
            <w:bCs/>
            <w:sz w:val="20"/>
            <w:szCs w:val="20"/>
            <w:u w:val="single"/>
          </w:rPr>
          <w:t xml:space="preserve"> 644 {} \;</w:t>
        </w:r>
      </w:ins>
    </w:p>
    <w:p w:rsidR="00DF53BA" w:rsidRPr="00DF53BA" w:rsidRDefault="00DF53BA" w:rsidP="00DF53BA">
      <w:pPr>
        <w:spacing w:before="100" w:beforeAutospacing="1" w:after="100" w:afterAutospacing="1" w:line="240" w:lineRule="auto"/>
        <w:outlineLvl w:val="3"/>
        <w:rPr>
          <w:ins w:id="92" w:author="Unknown"/>
          <w:rFonts w:ascii="Times New Roman" w:eastAsia="Times New Roman" w:hAnsi="Times New Roman" w:cs="Times New Roman"/>
          <w:bCs/>
          <w:sz w:val="24"/>
          <w:szCs w:val="24"/>
          <w:u w:val="single"/>
        </w:rPr>
      </w:pPr>
      <w:ins w:id="93" w:author="Unknown">
        <w:r w:rsidRPr="00DF53BA">
          <w:rPr>
            <w:rFonts w:ascii="Times New Roman" w:eastAsia="Times New Roman" w:hAnsi="Times New Roman" w:cs="Times New Roman"/>
            <w:bCs/>
            <w:sz w:val="24"/>
            <w:szCs w:val="24"/>
            <w:u w:val="single"/>
          </w:rPr>
          <w:t xml:space="preserve">16. Find Directories with 777 Permissions and </w:t>
        </w:r>
        <w:proofErr w:type="spellStart"/>
        <w:r w:rsidRPr="00DF53BA">
          <w:rPr>
            <w:rFonts w:ascii="Times New Roman" w:eastAsia="Times New Roman" w:hAnsi="Times New Roman" w:cs="Times New Roman"/>
            <w:bCs/>
            <w:sz w:val="24"/>
            <w:szCs w:val="24"/>
            <w:u w:val="single"/>
          </w:rPr>
          <w:t>Chmod</w:t>
        </w:r>
        <w:proofErr w:type="spellEnd"/>
        <w:r w:rsidRPr="00DF53BA">
          <w:rPr>
            <w:rFonts w:ascii="Times New Roman" w:eastAsia="Times New Roman" w:hAnsi="Times New Roman" w:cs="Times New Roman"/>
            <w:bCs/>
            <w:sz w:val="24"/>
            <w:szCs w:val="24"/>
            <w:u w:val="single"/>
          </w:rPr>
          <w:t xml:space="preserve"> to 755</w:t>
        </w:r>
      </w:ins>
    </w:p>
    <w:p w:rsidR="00DF53BA" w:rsidRPr="00DF53BA" w:rsidRDefault="00DF53BA" w:rsidP="00DF53BA">
      <w:pPr>
        <w:spacing w:before="100" w:beforeAutospacing="1" w:after="100" w:afterAutospacing="1" w:line="240" w:lineRule="auto"/>
        <w:rPr>
          <w:ins w:id="94" w:author="Unknown"/>
          <w:rFonts w:ascii="Times New Roman" w:eastAsia="Times New Roman" w:hAnsi="Times New Roman" w:cs="Times New Roman"/>
          <w:sz w:val="24"/>
          <w:szCs w:val="24"/>
          <w:u w:val="single"/>
        </w:rPr>
      </w:pPr>
      <w:ins w:id="95" w:author="Unknown">
        <w:r w:rsidRPr="00DF53BA">
          <w:rPr>
            <w:rFonts w:ascii="Times New Roman" w:eastAsia="Times New Roman" w:hAnsi="Times New Roman" w:cs="Times New Roman"/>
            <w:sz w:val="24"/>
            <w:szCs w:val="24"/>
            <w:u w:val="single"/>
          </w:rPr>
          <w:t xml:space="preserve">Find all </w:t>
        </w:r>
        <w:r w:rsidRPr="00DF53BA">
          <w:rPr>
            <w:rFonts w:ascii="Times New Roman" w:eastAsia="Times New Roman" w:hAnsi="Times New Roman" w:cs="Times New Roman"/>
            <w:bCs/>
            <w:sz w:val="24"/>
            <w:szCs w:val="24"/>
            <w:u w:val="single"/>
          </w:rPr>
          <w:t>777</w:t>
        </w:r>
        <w:r w:rsidRPr="00DF53BA">
          <w:rPr>
            <w:rFonts w:ascii="Times New Roman" w:eastAsia="Times New Roman" w:hAnsi="Times New Roman" w:cs="Times New Roman"/>
            <w:sz w:val="24"/>
            <w:szCs w:val="24"/>
            <w:u w:val="single"/>
          </w:rPr>
          <w:t xml:space="preserve"> permission directories and use </w:t>
        </w:r>
        <w:proofErr w:type="spellStart"/>
        <w:r w:rsidRPr="00DF53BA">
          <w:rPr>
            <w:rFonts w:ascii="Times New Roman" w:eastAsia="Times New Roman" w:hAnsi="Times New Roman" w:cs="Times New Roman"/>
            <w:bCs/>
            <w:sz w:val="24"/>
            <w:szCs w:val="24"/>
            <w:u w:val="single"/>
          </w:rPr>
          <w:t>chmod</w:t>
        </w:r>
        <w:proofErr w:type="spellEnd"/>
        <w:r w:rsidRPr="00DF53BA">
          <w:rPr>
            <w:rFonts w:ascii="Times New Roman" w:eastAsia="Times New Roman" w:hAnsi="Times New Roman" w:cs="Times New Roman"/>
            <w:sz w:val="24"/>
            <w:szCs w:val="24"/>
            <w:u w:val="single"/>
          </w:rPr>
          <w:t xml:space="preserve"> command to set permissions to </w:t>
        </w:r>
        <w:r w:rsidRPr="00DF53BA">
          <w:rPr>
            <w:rFonts w:ascii="Times New Roman" w:eastAsia="Times New Roman" w:hAnsi="Times New Roman" w:cs="Times New Roman"/>
            <w:bCs/>
            <w:sz w:val="24"/>
            <w:szCs w:val="24"/>
            <w:u w:val="single"/>
          </w:rPr>
          <w:t>755</w:t>
        </w:r>
        <w:r w:rsidRPr="00DF53BA">
          <w:rPr>
            <w:rFonts w:ascii="Times New Roman" w:eastAsia="Times New Roman" w:hAnsi="Times New Roman" w:cs="Times New Roman"/>
            <w:sz w:val="24"/>
            <w:szCs w:val="24"/>
            <w:u w:val="single"/>
          </w:rPr>
          <w:t>.</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Times New Roman" w:eastAsia="Times New Roman" w:hAnsi="Times New Roman" w:cs="Times New Roman"/>
          <w:sz w:val="20"/>
          <w:szCs w:val="20"/>
          <w:u w:val="single"/>
        </w:rPr>
      </w:pPr>
      <w:ins w:id="97" w:author="Unknown">
        <w:r w:rsidRPr="00DF53BA">
          <w:rPr>
            <w:rFonts w:ascii="Times New Roman" w:eastAsia="Times New Roman" w:hAnsi="Times New Roman" w:cs="Times New Roman"/>
            <w:bCs/>
            <w:sz w:val="20"/>
            <w:szCs w:val="20"/>
            <w:u w:val="single"/>
          </w:rPr>
          <w:t xml:space="preserve"># find / -type d -perm 777 -print -exec </w:t>
        </w:r>
        <w:proofErr w:type="spellStart"/>
        <w:r w:rsidRPr="00DF53BA">
          <w:rPr>
            <w:rFonts w:ascii="Times New Roman" w:eastAsia="Times New Roman" w:hAnsi="Times New Roman" w:cs="Times New Roman"/>
            <w:bCs/>
            <w:sz w:val="20"/>
            <w:szCs w:val="20"/>
            <w:u w:val="single"/>
          </w:rPr>
          <w:t>chmod</w:t>
        </w:r>
        <w:proofErr w:type="spellEnd"/>
        <w:r w:rsidRPr="00DF53BA">
          <w:rPr>
            <w:rFonts w:ascii="Times New Roman" w:eastAsia="Times New Roman" w:hAnsi="Times New Roman" w:cs="Times New Roman"/>
            <w:bCs/>
            <w:sz w:val="20"/>
            <w:szCs w:val="20"/>
            <w:u w:val="single"/>
          </w:rPr>
          <w:t xml:space="preserve"> 755 {} \;</w:t>
        </w:r>
      </w:ins>
    </w:p>
    <w:p w:rsidR="00DF53BA" w:rsidRPr="00DF53BA" w:rsidRDefault="00DF53BA" w:rsidP="00DF53BA">
      <w:pPr>
        <w:spacing w:before="100" w:beforeAutospacing="1" w:after="100" w:afterAutospacing="1" w:line="240" w:lineRule="auto"/>
        <w:outlineLvl w:val="3"/>
        <w:rPr>
          <w:ins w:id="98" w:author="Unknown"/>
          <w:rFonts w:ascii="Times New Roman" w:eastAsia="Times New Roman" w:hAnsi="Times New Roman" w:cs="Times New Roman"/>
          <w:bCs/>
          <w:sz w:val="24"/>
          <w:szCs w:val="24"/>
          <w:u w:val="single"/>
        </w:rPr>
      </w:pPr>
      <w:ins w:id="99" w:author="Unknown">
        <w:r w:rsidRPr="00DF53BA">
          <w:rPr>
            <w:rFonts w:ascii="Times New Roman" w:eastAsia="Times New Roman" w:hAnsi="Times New Roman" w:cs="Times New Roman"/>
            <w:bCs/>
            <w:sz w:val="24"/>
            <w:szCs w:val="24"/>
            <w:u w:val="single"/>
          </w:rPr>
          <w:t>17. Find and remove single File</w:t>
        </w:r>
      </w:ins>
    </w:p>
    <w:p w:rsidR="00DF53BA" w:rsidRPr="00DF53BA" w:rsidRDefault="00DF53BA" w:rsidP="00DF53BA">
      <w:pPr>
        <w:spacing w:before="100" w:beforeAutospacing="1" w:after="100" w:afterAutospacing="1" w:line="240" w:lineRule="auto"/>
        <w:rPr>
          <w:ins w:id="100" w:author="Unknown"/>
          <w:rFonts w:ascii="Times New Roman" w:eastAsia="Times New Roman" w:hAnsi="Times New Roman" w:cs="Times New Roman"/>
          <w:sz w:val="24"/>
          <w:szCs w:val="24"/>
          <w:u w:val="single"/>
        </w:rPr>
      </w:pPr>
      <w:ins w:id="101" w:author="Unknown">
        <w:r w:rsidRPr="00DF53BA">
          <w:rPr>
            <w:rFonts w:ascii="Times New Roman" w:eastAsia="Times New Roman" w:hAnsi="Times New Roman" w:cs="Times New Roman"/>
            <w:sz w:val="24"/>
            <w:szCs w:val="24"/>
            <w:u w:val="single"/>
          </w:rPr>
          <w:t xml:space="preserve">To find a single file called </w:t>
        </w:r>
        <w:r w:rsidRPr="00DF53BA">
          <w:rPr>
            <w:rFonts w:ascii="Times New Roman" w:eastAsia="Times New Roman" w:hAnsi="Times New Roman" w:cs="Times New Roman"/>
            <w:bCs/>
            <w:sz w:val="24"/>
            <w:szCs w:val="24"/>
            <w:u w:val="single"/>
          </w:rPr>
          <w:t>tecmint.txt</w:t>
        </w:r>
        <w:r w:rsidRPr="00DF53BA">
          <w:rPr>
            <w:rFonts w:ascii="Times New Roman" w:eastAsia="Times New Roman" w:hAnsi="Times New Roman" w:cs="Times New Roman"/>
            <w:sz w:val="24"/>
            <w:szCs w:val="24"/>
            <w:u w:val="single"/>
          </w:rPr>
          <w:t xml:space="preserve"> and remove it.</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Times New Roman" w:eastAsia="Times New Roman" w:hAnsi="Times New Roman" w:cs="Times New Roman"/>
          <w:sz w:val="20"/>
          <w:szCs w:val="20"/>
          <w:u w:val="single"/>
        </w:rPr>
      </w:pPr>
      <w:ins w:id="103" w:author="Unknown">
        <w:r w:rsidRPr="00DF53BA">
          <w:rPr>
            <w:rFonts w:ascii="Times New Roman" w:eastAsia="Times New Roman" w:hAnsi="Times New Roman" w:cs="Times New Roman"/>
            <w:bCs/>
            <w:sz w:val="20"/>
            <w:szCs w:val="20"/>
            <w:u w:val="single"/>
          </w:rPr>
          <w:t xml:space="preserve"># find . -type f -name "tecmint.txt" -exec </w:t>
        </w:r>
        <w:proofErr w:type="spellStart"/>
        <w:r w:rsidRPr="00DF53BA">
          <w:rPr>
            <w:rFonts w:ascii="Times New Roman" w:eastAsia="Times New Roman" w:hAnsi="Times New Roman" w:cs="Times New Roman"/>
            <w:bCs/>
            <w:sz w:val="20"/>
            <w:szCs w:val="20"/>
            <w:u w:val="single"/>
          </w:rPr>
          <w:t>rm</w:t>
        </w:r>
        <w:proofErr w:type="spellEnd"/>
        <w:r w:rsidRPr="00DF53BA">
          <w:rPr>
            <w:rFonts w:ascii="Times New Roman" w:eastAsia="Times New Roman" w:hAnsi="Times New Roman" w:cs="Times New Roman"/>
            <w:bCs/>
            <w:sz w:val="20"/>
            <w:szCs w:val="20"/>
            <w:u w:val="single"/>
          </w:rPr>
          <w:t xml:space="preserve"> -f {} \;</w:t>
        </w:r>
      </w:ins>
    </w:p>
    <w:p w:rsidR="00DF53BA" w:rsidRPr="00DF53BA" w:rsidRDefault="00DF53BA" w:rsidP="00DF53BA">
      <w:pPr>
        <w:spacing w:before="100" w:beforeAutospacing="1" w:after="100" w:afterAutospacing="1" w:line="240" w:lineRule="auto"/>
        <w:outlineLvl w:val="3"/>
        <w:rPr>
          <w:ins w:id="104" w:author="Unknown"/>
          <w:rFonts w:ascii="Times New Roman" w:eastAsia="Times New Roman" w:hAnsi="Times New Roman" w:cs="Times New Roman"/>
          <w:bCs/>
          <w:sz w:val="24"/>
          <w:szCs w:val="24"/>
          <w:u w:val="single"/>
        </w:rPr>
      </w:pPr>
      <w:ins w:id="105" w:author="Unknown">
        <w:r w:rsidRPr="00DF53BA">
          <w:rPr>
            <w:rFonts w:ascii="Times New Roman" w:eastAsia="Times New Roman" w:hAnsi="Times New Roman" w:cs="Times New Roman"/>
            <w:bCs/>
            <w:sz w:val="24"/>
            <w:szCs w:val="24"/>
            <w:u w:val="single"/>
          </w:rPr>
          <w:t>18. Find and remove Multiple File</w:t>
        </w:r>
      </w:ins>
    </w:p>
    <w:p w:rsidR="00DF53BA" w:rsidRPr="00DF53BA" w:rsidRDefault="00DF53BA" w:rsidP="00DF53BA">
      <w:pPr>
        <w:spacing w:before="100" w:beforeAutospacing="1" w:after="100" w:afterAutospacing="1" w:line="240" w:lineRule="auto"/>
        <w:rPr>
          <w:ins w:id="106" w:author="Unknown"/>
          <w:rFonts w:ascii="Times New Roman" w:eastAsia="Times New Roman" w:hAnsi="Times New Roman" w:cs="Times New Roman"/>
          <w:sz w:val="24"/>
          <w:szCs w:val="24"/>
          <w:u w:val="single"/>
        </w:rPr>
      </w:pPr>
      <w:ins w:id="107" w:author="Unknown">
        <w:r w:rsidRPr="00DF53BA">
          <w:rPr>
            <w:rFonts w:ascii="Times New Roman" w:eastAsia="Times New Roman" w:hAnsi="Times New Roman" w:cs="Times New Roman"/>
            <w:sz w:val="24"/>
            <w:szCs w:val="24"/>
            <w:u w:val="single"/>
          </w:rPr>
          <w:t xml:space="preserve">To find and remove multiple files such as </w:t>
        </w:r>
        <w:r w:rsidRPr="00DF53BA">
          <w:rPr>
            <w:rFonts w:ascii="Times New Roman" w:eastAsia="Times New Roman" w:hAnsi="Times New Roman" w:cs="Times New Roman"/>
            <w:bCs/>
            <w:sz w:val="24"/>
            <w:szCs w:val="24"/>
            <w:u w:val="single"/>
          </w:rPr>
          <w:t>.mp3</w:t>
        </w:r>
        <w:r w:rsidRPr="00DF53BA">
          <w:rPr>
            <w:rFonts w:ascii="Times New Roman" w:eastAsia="Times New Roman" w:hAnsi="Times New Roman" w:cs="Times New Roman"/>
            <w:sz w:val="24"/>
            <w:szCs w:val="24"/>
            <w:u w:val="single"/>
          </w:rPr>
          <w:t xml:space="preserve"> or </w:t>
        </w:r>
        <w:r w:rsidRPr="00DF53BA">
          <w:rPr>
            <w:rFonts w:ascii="Times New Roman" w:eastAsia="Times New Roman" w:hAnsi="Times New Roman" w:cs="Times New Roman"/>
            <w:bCs/>
            <w:sz w:val="24"/>
            <w:szCs w:val="24"/>
            <w:u w:val="single"/>
          </w:rPr>
          <w:t>.txt</w:t>
        </w:r>
        <w:r w:rsidRPr="00DF53BA">
          <w:rPr>
            <w:rFonts w:ascii="Times New Roman" w:eastAsia="Times New Roman" w:hAnsi="Times New Roman" w:cs="Times New Roman"/>
            <w:sz w:val="24"/>
            <w:szCs w:val="24"/>
            <w:u w:val="single"/>
          </w:rPr>
          <w:t>, then use.</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Times New Roman" w:eastAsia="Times New Roman" w:hAnsi="Times New Roman" w:cs="Times New Roman"/>
          <w:sz w:val="20"/>
          <w:szCs w:val="20"/>
          <w:u w:val="single"/>
        </w:rPr>
      </w:pPr>
      <w:ins w:id="109" w:author="Unknown">
        <w:r w:rsidRPr="00DF53BA">
          <w:rPr>
            <w:rFonts w:ascii="Times New Roman" w:eastAsia="Times New Roman" w:hAnsi="Times New Roman" w:cs="Times New Roman"/>
            <w:bCs/>
            <w:sz w:val="20"/>
            <w:szCs w:val="20"/>
            <w:u w:val="single"/>
          </w:rPr>
          <w:t xml:space="preserve"># find . -type f -name "*.txt" -exec </w:t>
        </w:r>
        <w:proofErr w:type="spellStart"/>
        <w:r w:rsidRPr="00DF53BA">
          <w:rPr>
            <w:rFonts w:ascii="Times New Roman" w:eastAsia="Times New Roman" w:hAnsi="Times New Roman" w:cs="Times New Roman"/>
            <w:bCs/>
            <w:sz w:val="20"/>
            <w:szCs w:val="20"/>
            <w:u w:val="single"/>
          </w:rPr>
          <w:t>rm</w:t>
        </w:r>
        <w:proofErr w:type="spellEnd"/>
        <w:r w:rsidRPr="00DF53BA">
          <w:rPr>
            <w:rFonts w:ascii="Times New Roman" w:eastAsia="Times New Roman" w:hAnsi="Times New Roman" w:cs="Times New Roman"/>
            <w:bCs/>
            <w:sz w:val="20"/>
            <w:szCs w:val="20"/>
            <w:u w:val="single"/>
          </w:rPr>
          <w:t xml:space="preserve"> -f {} \;</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Times New Roman" w:eastAsia="Times New Roman" w:hAnsi="Times New Roman" w:cs="Times New Roman"/>
          <w:sz w:val="20"/>
          <w:szCs w:val="20"/>
          <w:u w:val="single"/>
        </w:rPr>
      </w:pPr>
      <w:ins w:id="111" w:author="Unknown">
        <w:r w:rsidRPr="00DF53BA">
          <w:rPr>
            <w:rFonts w:ascii="Times New Roman" w:eastAsia="Times New Roman" w:hAnsi="Times New Roman" w:cs="Times New Roman"/>
            <w:sz w:val="20"/>
            <w:szCs w:val="20"/>
            <w:u w:val="single"/>
          </w:rPr>
          <w:t>OR</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Times New Roman" w:eastAsia="Times New Roman" w:hAnsi="Times New Roman" w:cs="Times New Roman"/>
          <w:sz w:val="20"/>
          <w:szCs w:val="20"/>
          <w:u w:val="single"/>
        </w:rPr>
      </w:pPr>
      <w:ins w:id="113" w:author="Unknown">
        <w:r w:rsidRPr="00DF53BA">
          <w:rPr>
            <w:rFonts w:ascii="Times New Roman" w:eastAsia="Times New Roman" w:hAnsi="Times New Roman" w:cs="Times New Roman"/>
            <w:bCs/>
            <w:sz w:val="20"/>
            <w:szCs w:val="20"/>
            <w:u w:val="single"/>
          </w:rPr>
          <w:t xml:space="preserve"># find . -type f -name "*.mp3" -exec </w:t>
        </w:r>
        <w:proofErr w:type="spellStart"/>
        <w:r w:rsidRPr="00DF53BA">
          <w:rPr>
            <w:rFonts w:ascii="Times New Roman" w:eastAsia="Times New Roman" w:hAnsi="Times New Roman" w:cs="Times New Roman"/>
            <w:bCs/>
            <w:sz w:val="20"/>
            <w:szCs w:val="20"/>
            <w:u w:val="single"/>
          </w:rPr>
          <w:t>rm</w:t>
        </w:r>
        <w:proofErr w:type="spellEnd"/>
        <w:r w:rsidRPr="00DF53BA">
          <w:rPr>
            <w:rFonts w:ascii="Times New Roman" w:eastAsia="Times New Roman" w:hAnsi="Times New Roman" w:cs="Times New Roman"/>
            <w:bCs/>
            <w:sz w:val="20"/>
            <w:szCs w:val="20"/>
            <w:u w:val="single"/>
          </w:rPr>
          <w:t xml:space="preserve"> -f {} \;</w:t>
        </w:r>
      </w:ins>
    </w:p>
    <w:p w:rsidR="00DF53BA" w:rsidRPr="00DF53BA" w:rsidRDefault="00DF53BA" w:rsidP="00DF53BA">
      <w:pPr>
        <w:spacing w:before="100" w:beforeAutospacing="1" w:after="100" w:afterAutospacing="1" w:line="240" w:lineRule="auto"/>
        <w:outlineLvl w:val="3"/>
        <w:rPr>
          <w:ins w:id="114" w:author="Unknown"/>
          <w:rFonts w:ascii="Times New Roman" w:eastAsia="Times New Roman" w:hAnsi="Times New Roman" w:cs="Times New Roman"/>
          <w:bCs/>
          <w:sz w:val="24"/>
          <w:szCs w:val="24"/>
          <w:u w:val="single"/>
        </w:rPr>
      </w:pPr>
      <w:ins w:id="115" w:author="Unknown">
        <w:r w:rsidRPr="00DF53BA">
          <w:rPr>
            <w:rFonts w:ascii="Times New Roman" w:eastAsia="Times New Roman" w:hAnsi="Times New Roman" w:cs="Times New Roman"/>
            <w:bCs/>
            <w:sz w:val="24"/>
            <w:szCs w:val="24"/>
            <w:u w:val="single"/>
          </w:rPr>
          <w:t>19. Find all Empty Files</w:t>
        </w:r>
      </w:ins>
    </w:p>
    <w:p w:rsidR="00DF53BA" w:rsidRPr="00DF53BA" w:rsidRDefault="00DF53BA" w:rsidP="00DF53BA">
      <w:pPr>
        <w:spacing w:before="100" w:beforeAutospacing="1" w:after="100" w:afterAutospacing="1" w:line="240" w:lineRule="auto"/>
        <w:rPr>
          <w:ins w:id="116" w:author="Unknown"/>
          <w:rFonts w:ascii="Times New Roman" w:eastAsia="Times New Roman" w:hAnsi="Times New Roman" w:cs="Times New Roman"/>
          <w:sz w:val="24"/>
          <w:szCs w:val="24"/>
          <w:u w:val="single"/>
        </w:rPr>
      </w:pPr>
      <w:ins w:id="117" w:author="Unknown">
        <w:r w:rsidRPr="00DF53BA">
          <w:rPr>
            <w:rFonts w:ascii="Times New Roman" w:eastAsia="Times New Roman" w:hAnsi="Times New Roman" w:cs="Times New Roman"/>
            <w:sz w:val="24"/>
            <w:szCs w:val="24"/>
            <w:u w:val="single"/>
          </w:rPr>
          <w:t>To find all empty files under certain path.</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Times New Roman" w:eastAsia="Times New Roman" w:hAnsi="Times New Roman" w:cs="Times New Roman"/>
          <w:sz w:val="20"/>
          <w:szCs w:val="20"/>
          <w:u w:val="single"/>
        </w:rPr>
      </w:pPr>
      <w:ins w:id="119" w:author="Unknown">
        <w:r w:rsidRPr="00DF53BA">
          <w:rPr>
            <w:rFonts w:ascii="Times New Roman" w:eastAsia="Times New Roman" w:hAnsi="Times New Roman" w:cs="Times New Roman"/>
            <w:bCs/>
            <w:sz w:val="20"/>
            <w:szCs w:val="20"/>
            <w:u w:val="single"/>
          </w:rPr>
          <w:t># find /</w:t>
        </w:r>
        <w:proofErr w:type="spellStart"/>
        <w:r w:rsidRPr="00DF53BA">
          <w:rPr>
            <w:rFonts w:ascii="Times New Roman" w:eastAsia="Times New Roman" w:hAnsi="Times New Roman" w:cs="Times New Roman"/>
            <w:bCs/>
            <w:sz w:val="20"/>
            <w:szCs w:val="20"/>
            <w:u w:val="single"/>
          </w:rPr>
          <w:t>tmp</w:t>
        </w:r>
        <w:proofErr w:type="spellEnd"/>
        <w:r w:rsidRPr="00DF53BA">
          <w:rPr>
            <w:rFonts w:ascii="Times New Roman" w:eastAsia="Times New Roman" w:hAnsi="Times New Roman" w:cs="Times New Roman"/>
            <w:bCs/>
            <w:sz w:val="20"/>
            <w:szCs w:val="20"/>
            <w:u w:val="single"/>
          </w:rPr>
          <w:t xml:space="preserve"> -type f -empty</w:t>
        </w:r>
      </w:ins>
    </w:p>
    <w:p w:rsidR="00DF53BA" w:rsidRPr="00DF53BA" w:rsidRDefault="00DF53BA" w:rsidP="00DF53BA">
      <w:pPr>
        <w:spacing w:before="100" w:beforeAutospacing="1" w:after="100" w:afterAutospacing="1" w:line="240" w:lineRule="auto"/>
        <w:outlineLvl w:val="3"/>
        <w:rPr>
          <w:ins w:id="120" w:author="Unknown"/>
          <w:rFonts w:ascii="Times New Roman" w:eastAsia="Times New Roman" w:hAnsi="Times New Roman" w:cs="Times New Roman"/>
          <w:bCs/>
          <w:sz w:val="24"/>
          <w:szCs w:val="24"/>
          <w:u w:val="single"/>
        </w:rPr>
      </w:pPr>
      <w:ins w:id="121" w:author="Unknown">
        <w:r w:rsidRPr="00DF53BA">
          <w:rPr>
            <w:rFonts w:ascii="Times New Roman" w:eastAsia="Times New Roman" w:hAnsi="Times New Roman" w:cs="Times New Roman"/>
            <w:bCs/>
            <w:sz w:val="24"/>
            <w:szCs w:val="24"/>
            <w:u w:val="single"/>
          </w:rPr>
          <w:t>20. Find all Empty Directories</w:t>
        </w:r>
      </w:ins>
    </w:p>
    <w:p w:rsidR="00DF53BA" w:rsidRPr="00DF53BA" w:rsidRDefault="00DF53BA" w:rsidP="00DF53BA">
      <w:pPr>
        <w:spacing w:before="100" w:beforeAutospacing="1" w:after="100" w:afterAutospacing="1" w:line="240" w:lineRule="auto"/>
        <w:rPr>
          <w:ins w:id="122" w:author="Unknown"/>
          <w:rFonts w:ascii="Times New Roman" w:eastAsia="Times New Roman" w:hAnsi="Times New Roman" w:cs="Times New Roman"/>
          <w:sz w:val="24"/>
          <w:szCs w:val="24"/>
          <w:u w:val="single"/>
        </w:rPr>
      </w:pPr>
      <w:ins w:id="123" w:author="Unknown">
        <w:r w:rsidRPr="00DF53BA">
          <w:rPr>
            <w:rFonts w:ascii="Times New Roman" w:eastAsia="Times New Roman" w:hAnsi="Times New Roman" w:cs="Times New Roman"/>
            <w:sz w:val="24"/>
            <w:szCs w:val="24"/>
            <w:u w:val="single"/>
          </w:rPr>
          <w:t>To file all empty directories under certain path.</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Times New Roman" w:eastAsia="Times New Roman" w:hAnsi="Times New Roman" w:cs="Times New Roman"/>
          <w:sz w:val="20"/>
          <w:szCs w:val="20"/>
          <w:u w:val="single"/>
        </w:rPr>
      </w:pPr>
      <w:ins w:id="125" w:author="Unknown">
        <w:r w:rsidRPr="00DF53BA">
          <w:rPr>
            <w:rFonts w:ascii="Times New Roman" w:eastAsia="Times New Roman" w:hAnsi="Times New Roman" w:cs="Times New Roman"/>
            <w:bCs/>
            <w:sz w:val="20"/>
            <w:szCs w:val="20"/>
            <w:u w:val="single"/>
          </w:rPr>
          <w:t># find /</w:t>
        </w:r>
        <w:proofErr w:type="spellStart"/>
        <w:r w:rsidRPr="00DF53BA">
          <w:rPr>
            <w:rFonts w:ascii="Times New Roman" w:eastAsia="Times New Roman" w:hAnsi="Times New Roman" w:cs="Times New Roman"/>
            <w:bCs/>
            <w:sz w:val="20"/>
            <w:szCs w:val="20"/>
            <w:u w:val="single"/>
          </w:rPr>
          <w:t>tmp</w:t>
        </w:r>
        <w:proofErr w:type="spellEnd"/>
        <w:r w:rsidRPr="00DF53BA">
          <w:rPr>
            <w:rFonts w:ascii="Times New Roman" w:eastAsia="Times New Roman" w:hAnsi="Times New Roman" w:cs="Times New Roman"/>
            <w:bCs/>
            <w:sz w:val="20"/>
            <w:szCs w:val="20"/>
            <w:u w:val="single"/>
          </w:rPr>
          <w:t xml:space="preserve"> -type d -empty</w:t>
        </w:r>
      </w:ins>
    </w:p>
    <w:p w:rsidR="00DF53BA" w:rsidRPr="00DF53BA" w:rsidRDefault="00DF53BA" w:rsidP="00DF53BA">
      <w:pPr>
        <w:spacing w:before="100" w:beforeAutospacing="1" w:after="100" w:afterAutospacing="1" w:line="240" w:lineRule="auto"/>
        <w:outlineLvl w:val="3"/>
        <w:rPr>
          <w:ins w:id="126" w:author="Unknown"/>
          <w:rFonts w:ascii="Times New Roman" w:eastAsia="Times New Roman" w:hAnsi="Times New Roman" w:cs="Times New Roman"/>
          <w:bCs/>
          <w:sz w:val="24"/>
          <w:szCs w:val="24"/>
          <w:u w:val="single"/>
        </w:rPr>
      </w:pPr>
      <w:ins w:id="127" w:author="Unknown">
        <w:r w:rsidRPr="00DF53BA">
          <w:rPr>
            <w:rFonts w:ascii="Times New Roman" w:eastAsia="Times New Roman" w:hAnsi="Times New Roman" w:cs="Times New Roman"/>
            <w:bCs/>
            <w:sz w:val="24"/>
            <w:szCs w:val="24"/>
            <w:u w:val="single"/>
          </w:rPr>
          <w:t>21. File all Hidden Files</w:t>
        </w:r>
      </w:ins>
    </w:p>
    <w:p w:rsidR="00DF53BA" w:rsidRPr="00DF53BA" w:rsidRDefault="00DF53BA" w:rsidP="00DF53BA">
      <w:pPr>
        <w:spacing w:before="100" w:beforeAutospacing="1" w:after="100" w:afterAutospacing="1" w:line="240" w:lineRule="auto"/>
        <w:rPr>
          <w:ins w:id="128" w:author="Unknown"/>
          <w:rFonts w:ascii="Times New Roman" w:eastAsia="Times New Roman" w:hAnsi="Times New Roman" w:cs="Times New Roman"/>
          <w:sz w:val="24"/>
          <w:szCs w:val="24"/>
          <w:u w:val="single"/>
        </w:rPr>
      </w:pPr>
      <w:ins w:id="129" w:author="Unknown">
        <w:r w:rsidRPr="00DF53BA">
          <w:rPr>
            <w:rFonts w:ascii="Times New Roman" w:eastAsia="Times New Roman" w:hAnsi="Times New Roman" w:cs="Times New Roman"/>
            <w:sz w:val="24"/>
            <w:szCs w:val="24"/>
            <w:u w:val="single"/>
          </w:rPr>
          <w:t>To find all hidden files, use below command.</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 w:author="Unknown"/>
          <w:rFonts w:ascii="Times New Roman" w:eastAsia="Times New Roman" w:hAnsi="Times New Roman" w:cs="Times New Roman"/>
          <w:sz w:val="20"/>
          <w:szCs w:val="20"/>
          <w:u w:val="single"/>
        </w:rPr>
      </w:pPr>
      <w:ins w:id="131" w:author="Unknown">
        <w:r w:rsidRPr="00DF53BA">
          <w:rPr>
            <w:rFonts w:ascii="Times New Roman" w:eastAsia="Times New Roman" w:hAnsi="Times New Roman" w:cs="Times New Roman"/>
            <w:bCs/>
            <w:sz w:val="20"/>
            <w:szCs w:val="20"/>
            <w:u w:val="single"/>
          </w:rPr>
          <w:t># find /</w:t>
        </w:r>
        <w:proofErr w:type="spellStart"/>
        <w:r w:rsidRPr="00DF53BA">
          <w:rPr>
            <w:rFonts w:ascii="Times New Roman" w:eastAsia="Times New Roman" w:hAnsi="Times New Roman" w:cs="Times New Roman"/>
            <w:bCs/>
            <w:sz w:val="20"/>
            <w:szCs w:val="20"/>
            <w:u w:val="single"/>
          </w:rPr>
          <w:t>tmp</w:t>
        </w:r>
        <w:proofErr w:type="spellEnd"/>
        <w:r w:rsidRPr="00DF53BA">
          <w:rPr>
            <w:rFonts w:ascii="Times New Roman" w:eastAsia="Times New Roman" w:hAnsi="Times New Roman" w:cs="Times New Roman"/>
            <w:bCs/>
            <w:sz w:val="20"/>
            <w:szCs w:val="20"/>
            <w:u w:val="single"/>
          </w:rPr>
          <w:t xml:space="preserve"> -type f -name ".*"</w:t>
        </w:r>
      </w:ins>
    </w:p>
    <w:p w:rsidR="00DF53BA" w:rsidRPr="00DF53BA" w:rsidRDefault="00DF53BA" w:rsidP="00DF53BA">
      <w:pPr>
        <w:shd w:val="clear" w:color="auto" w:fill="FAFFC6"/>
        <w:spacing w:after="150" w:line="240" w:lineRule="auto"/>
        <w:jc w:val="center"/>
        <w:rPr>
          <w:ins w:id="132" w:author="Unknown"/>
          <w:rFonts w:ascii="Times New Roman" w:eastAsia="Times New Roman" w:hAnsi="Times New Roman" w:cs="Times New Roman"/>
          <w:sz w:val="24"/>
          <w:szCs w:val="24"/>
          <w:u w:val="single"/>
        </w:rPr>
      </w:pPr>
      <w:ins w:id="133" w:author="Unknown">
        <w:r w:rsidRPr="00DF53BA">
          <w:rPr>
            <w:rFonts w:ascii="Times New Roman" w:eastAsia="Times New Roman" w:hAnsi="Times New Roman" w:cs="Times New Roman"/>
            <w:bCs/>
            <w:color w:val="333333"/>
            <w:sz w:val="36"/>
            <w:u w:val="single"/>
          </w:rPr>
          <w:lastRenderedPageBreak/>
          <w:t xml:space="preserve">Part III – </w:t>
        </w:r>
        <w:r w:rsidRPr="00DF53BA">
          <w:rPr>
            <w:rFonts w:ascii="Times New Roman" w:eastAsia="Times New Roman" w:hAnsi="Times New Roman" w:cs="Times New Roman"/>
            <w:bCs/>
            <w:color w:val="FF0000"/>
            <w:sz w:val="36"/>
            <w:u w:val="single"/>
          </w:rPr>
          <w:t>Search Files Based On Owners and Groups</w:t>
        </w:r>
      </w:ins>
    </w:p>
    <w:p w:rsidR="00DF53BA" w:rsidRPr="00DF53BA" w:rsidRDefault="00DF53BA" w:rsidP="00DF53BA">
      <w:pPr>
        <w:spacing w:before="100" w:beforeAutospacing="1" w:after="100" w:afterAutospacing="1" w:line="240" w:lineRule="auto"/>
        <w:outlineLvl w:val="3"/>
        <w:rPr>
          <w:ins w:id="134" w:author="Unknown"/>
          <w:rFonts w:ascii="Times New Roman" w:eastAsia="Times New Roman" w:hAnsi="Times New Roman" w:cs="Times New Roman"/>
          <w:bCs/>
          <w:sz w:val="24"/>
          <w:szCs w:val="24"/>
          <w:u w:val="single"/>
        </w:rPr>
      </w:pPr>
      <w:ins w:id="135" w:author="Unknown">
        <w:r w:rsidRPr="00DF53BA">
          <w:rPr>
            <w:rFonts w:ascii="Times New Roman" w:eastAsia="Times New Roman" w:hAnsi="Times New Roman" w:cs="Times New Roman"/>
            <w:bCs/>
            <w:sz w:val="24"/>
            <w:szCs w:val="24"/>
            <w:u w:val="single"/>
          </w:rPr>
          <w:t>22. Find Single File Based on User</w:t>
        </w:r>
      </w:ins>
    </w:p>
    <w:p w:rsidR="00DF53BA" w:rsidRPr="00DF53BA" w:rsidRDefault="00DF53BA" w:rsidP="00DF53BA">
      <w:pPr>
        <w:spacing w:before="100" w:beforeAutospacing="1" w:after="100" w:afterAutospacing="1" w:line="240" w:lineRule="auto"/>
        <w:rPr>
          <w:ins w:id="136" w:author="Unknown"/>
          <w:rFonts w:ascii="Times New Roman" w:eastAsia="Times New Roman" w:hAnsi="Times New Roman" w:cs="Times New Roman"/>
          <w:sz w:val="24"/>
          <w:szCs w:val="24"/>
          <w:u w:val="single"/>
        </w:rPr>
      </w:pPr>
      <w:ins w:id="137" w:author="Unknown">
        <w:r w:rsidRPr="00DF53BA">
          <w:rPr>
            <w:rFonts w:ascii="Times New Roman" w:eastAsia="Times New Roman" w:hAnsi="Times New Roman" w:cs="Times New Roman"/>
            <w:sz w:val="24"/>
            <w:szCs w:val="24"/>
            <w:u w:val="single"/>
          </w:rPr>
          <w:t xml:space="preserve">To find all or single file called </w:t>
        </w:r>
        <w:r w:rsidRPr="00DF53BA">
          <w:rPr>
            <w:rFonts w:ascii="Times New Roman" w:eastAsia="Times New Roman" w:hAnsi="Times New Roman" w:cs="Times New Roman"/>
            <w:bCs/>
            <w:sz w:val="24"/>
            <w:szCs w:val="24"/>
            <w:u w:val="single"/>
          </w:rPr>
          <w:t>tecmint.txt</w:t>
        </w:r>
        <w:r w:rsidRPr="00DF53BA">
          <w:rPr>
            <w:rFonts w:ascii="Times New Roman" w:eastAsia="Times New Roman" w:hAnsi="Times New Roman" w:cs="Times New Roman"/>
            <w:sz w:val="24"/>
            <w:szCs w:val="24"/>
            <w:u w:val="single"/>
          </w:rPr>
          <w:t xml:space="preserve"> under </w:t>
        </w:r>
        <w:r w:rsidRPr="00DF53BA">
          <w:rPr>
            <w:rFonts w:ascii="Times New Roman" w:eastAsia="Times New Roman" w:hAnsi="Times New Roman" w:cs="Times New Roman"/>
            <w:bCs/>
            <w:sz w:val="24"/>
            <w:szCs w:val="24"/>
            <w:u w:val="single"/>
          </w:rPr>
          <w:t>/</w:t>
        </w:r>
        <w:r w:rsidRPr="00DF53BA">
          <w:rPr>
            <w:rFonts w:ascii="Times New Roman" w:eastAsia="Times New Roman" w:hAnsi="Times New Roman" w:cs="Times New Roman"/>
            <w:sz w:val="24"/>
            <w:szCs w:val="24"/>
            <w:u w:val="single"/>
          </w:rPr>
          <w:t xml:space="preserve"> root directory of owner root.</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Times New Roman" w:eastAsia="Times New Roman" w:hAnsi="Times New Roman" w:cs="Times New Roman"/>
          <w:sz w:val="20"/>
          <w:szCs w:val="20"/>
          <w:u w:val="single"/>
        </w:rPr>
      </w:pPr>
      <w:ins w:id="139" w:author="Unknown">
        <w:r w:rsidRPr="00DF53BA">
          <w:rPr>
            <w:rFonts w:ascii="Times New Roman" w:eastAsia="Times New Roman" w:hAnsi="Times New Roman" w:cs="Times New Roman"/>
            <w:bCs/>
            <w:sz w:val="20"/>
            <w:szCs w:val="20"/>
            <w:u w:val="single"/>
          </w:rPr>
          <w:t># find / -user root -name tecmint.txt</w:t>
        </w:r>
      </w:ins>
    </w:p>
    <w:p w:rsidR="00DF53BA" w:rsidRPr="00DF53BA" w:rsidRDefault="00DF53BA" w:rsidP="00DF53BA">
      <w:pPr>
        <w:spacing w:before="100" w:beforeAutospacing="1" w:after="100" w:afterAutospacing="1" w:line="240" w:lineRule="auto"/>
        <w:outlineLvl w:val="3"/>
        <w:rPr>
          <w:ins w:id="140" w:author="Unknown"/>
          <w:rFonts w:ascii="Times New Roman" w:eastAsia="Times New Roman" w:hAnsi="Times New Roman" w:cs="Times New Roman"/>
          <w:bCs/>
          <w:sz w:val="24"/>
          <w:szCs w:val="24"/>
          <w:u w:val="single"/>
        </w:rPr>
      </w:pPr>
      <w:ins w:id="141" w:author="Unknown">
        <w:r w:rsidRPr="00DF53BA">
          <w:rPr>
            <w:rFonts w:ascii="Times New Roman" w:eastAsia="Times New Roman" w:hAnsi="Times New Roman" w:cs="Times New Roman"/>
            <w:bCs/>
            <w:sz w:val="24"/>
            <w:szCs w:val="24"/>
            <w:u w:val="single"/>
          </w:rPr>
          <w:t>23. Find all Files Based on User</w:t>
        </w:r>
      </w:ins>
    </w:p>
    <w:p w:rsidR="00DF53BA" w:rsidRPr="00DF53BA" w:rsidRDefault="00DF53BA" w:rsidP="00DF53BA">
      <w:pPr>
        <w:spacing w:before="100" w:beforeAutospacing="1" w:after="100" w:afterAutospacing="1" w:line="240" w:lineRule="auto"/>
        <w:rPr>
          <w:ins w:id="142" w:author="Unknown"/>
          <w:rFonts w:ascii="Times New Roman" w:eastAsia="Times New Roman" w:hAnsi="Times New Roman" w:cs="Times New Roman"/>
          <w:sz w:val="24"/>
          <w:szCs w:val="24"/>
          <w:u w:val="single"/>
        </w:rPr>
      </w:pPr>
      <w:ins w:id="143" w:author="Unknown">
        <w:r w:rsidRPr="00DF53BA">
          <w:rPr>
            <w:rFonts w:ascii="Times New Roman" w:eastAsia="Times New Roman" w:hAnsi="Times New Roman" w:cs="Times New Roman"/>
            <w:sz w:val="24"/>
            <w:szCs w:val="24"/>
            <w:u w:val="single"/>
          </w:rPr>
          <w:t xml:space="preserve">To find all files that belongs to user </w:t>
        </w:r>
        <w:proofErr w:type="spellStart"/>
        <w:r w:rsidRPr="00DF53BA">
          <w:rPr>
            <w:rFonts w:ascii="Times New Roman" w:eastAsia="Times New Roman" w:hAnsi="Times New Roman" w:cs="Times New Roman"/>
            <w:bCs/>
            <w:sz w:val="24"/>
            <w:szCs w:val="24"/>
            <w:u w:val="single"/>
          </w:rPr>
          <w:t>Tecmint</w:t>
        </w:r>
        <w:proofErr w:type="spellEnd"/>
        <w:r w:rsidRPr="00DF53BA">
          <w:rPr>
            <w:rFonts w:ascii="Times New Roman" w:eastAsia="Times New Roman" w:hAnsi="Times New Roman" w:cs="Times New Roman"/>
            <w:sz w:val="24"/>
            <w:szCs w:val="24"/>
            <w:u w:val="single"/>
          </w:rPr>
          <w:t xml:space="preserve"> under </w:t>
        </w:r>
        <w:r w:rsidRPr="00DF53BA">
          <w:rPr>
            <w:rFonts w:ascii="Times New Roman" w:eastAsia="Times New Roman" w:hAnsi="Times New Roman" w:cs="Times New Roman"/>
            <w:bCs/>
            <w:sz w:val="24"/>
            <w:szCs w:val="24"/>
            <w:u w:val="single"/>
          </w:rPr>
          <w:t>/home</w:t>
        </w:r>
        <w:r w:rsidRPr="00DF53BA">
          <w:rPr>
            <w:rFonts w:ascii="Times New Roman" w:eastAsia="Times New Roman" w:hAnsi="Times New Roman" w:cs="Times New Roman"/>
            <w:sz w:val="24"/>
            <w:szCs w:val="24"/>
            <w:u w:val="single"/>
          </w:rPr>
          <w:t xml:space="preserve"> directory.</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Times New Roman" w:eastAsia="Times New Roman" w:hAnsi="Times New Roman" w:cs="Times New Roman"/>
          <w:sz w:val="20"/>
          <w:szCs w:val="20"/>
          <w:u w:val="single"/>
        </w:rPr>
      </w:pPr>
      <w:ins w:id="145" w:author="Unknown">
        <w:r w:rsidRPr="00DF53BA">
          <w:rPr>
            <w:rFonts w:ascii="Times New Roman" w:eastAsia="Times New Roman" w:hAnsi="Times New Roman" w:cs="Times New Roman"/>
            <w:bCs/>
            <w:sz w:val="20"/>
            <w:szCs w:val="20"/>
            <w:u w:val="single"/>
          </w:rPr>
          <w:t xml:space="preserve"># find /home -user </w:t>
        </w:r>
        <w:proofErr w:type="spellStart"/>
        <w:r w:rsidRPr="00DF53BA">
          <w:rPr>
            <w:rFonts w:ascii="Times New Roman" w:eastAsia="Times New Roman" w:hAnsi="Times New Roman" w:cs="Times New Roman"/>
            <w:bCs/>
            <w:sz w:val="20"/>
            <w:szCs w:val="20"/>
            <w:u w:val="single"/>
          </w:rPr>
          <w:t>tecmint</w:t>
        </w:r>
        <w:proofErr w:type="spellEnd"/>
      </w:ins>
    </w:p>
    <w:p w:rsidR="00DF53BA" w:rsidRPr="00DF53BA" w:rsidRDefault="00DF53BA" w:rsidP="00DF53BA">
      <w:pPr>
        <w:spacing w:before="100" w:beforeAutospacing="1" w:after="100" w:afterAutospacing="1" w:line="240" w:lineRule="auto"/>
        <w:outlineLvl w:val="3"/>
        <w:rPr>
          <w:ins w:id="146" w:author="Unknown"/>
          <w:rFonts w:ascii="Times New Roman" w:eastAsia="Times New Roman" w:hAnsi="Times New Roman" w:cs="Times New Roman"/>
          <w:bCs/>
          <w:sz w:val="24"/>
          <w:szCs w:val="24"/>
          <w:u w:val="single"/>
        </w:rPr>
      </w:pPr>
      <w:ins w:id="147" w:author="Unknown">
        <w:r w:rsidRPr="00DF53BA">
          <w:rPr>
            <w:rFonts w:ascii="Times New Roman" w:eastAsia="Times New Roman" w:hAnsi="Times New Roman" w:cs="Times New Roman"/>
            <w:bCs/>
            <w:sz w:val="24"/>
            <w:szCs w:val="24"/>
            <w:u w:val="single"/>
          </w:rPr>
          <w:t>24. Find all Files Based on Group</w:t>
        </w:r>
      </w:ins>
    </w:p>
    <w:p w:rsidR="00DF53BA" w:rsidRPr="00DF53BA" w:rsidRDefault="00DF53BA" w:rsidP="00DF53BA">
      <w:pPr>
        <w:spacing w:before="100" w:beforeAutospacing="1" w:after="100" w:afterAutospacing="1" w:line="240" w:lineRule="auto"/>
        <w:rPr>
          <w:ins w:id="148" w:author="Unknown"/>
          <w:rFonts w:ascii="Times New Roman" w:eastAsia="Times New Roman" w:hAnsi="Times New Roman" w:cs="Times New Roman"/>
          <w:sz w:val="24"/>
          <w:szCs w:val="24"/>
          <w:u w:val="single"/>
        </w:rPr>
      </w:pPr>
      <w:ins w:id="149" w:author="Unknown">
        <w:r w:rsidRPr="00DF53BA">
          <w:rPr>
            <w:rFonts w:ascii="Times New Roman" w:eastAsia="Times New Roman" w:hAnsi="Times New Roman" w:cs="Times New Roman"/>
            <w:sz w:val="24"/>
            <w:szCs w:val="24"/>
            <w:u w:val="single"/>
          </w:rPr>
          <w:t xml:space="preserve">To find all files that belongs to group </w:t>
        </w:r>
        <w:r w:rsidRPr="00DF53BA">
          <w:rPr>
            <w:rFonts w:ascii="Times New Roman" w:eastAsia="Times New Roman" w:hAnsi="Times New Roman" w:cs="Times New Roman"/>
            <w:bCs/>
            <w:sz w:val="24"/>
            <w:szCs w:val="24"/>
            <w:u w:val="single"/>
          </w:rPr>
          <w:t>Developer</w:t>
        </w:r>
        <w:r w:rsidRPr="00DF53BA">
          <w:rPr>
            <w:rFonts w:ascii="Times New Roman" w:eastAsia="Times New Roman" w:hAnsi="Times New Roman" w:cs="Times New Roman"/>
            <w:sz w:val="24"/>
            <w:szCs w:val="24"/>
            <w:u w:val="single"/>
          </w:rPr>
          <w:t xml:space="preserve"> under </w:t>
        </w:r>
        <w:r w:rsidRPr="00DF53BA">
          <w:rPr>
            <w:rFonts w:ascii="Times New Roman" w:eastAsia="Times New Roman" w:hAnsi="Times New Roman" w:cs="Times New Roman"/>
            <w:bCs/>
            <w:sz w:val="24"/>
            <w:szCs w:val="24"/>
            <w:u w:val="single"/>
          </w:rPr>
          <w:t>/home</w:t>
        </w:r>
        <w:r w:rsidRPr="00DF53BA">
          <w:rPr>
            <w:rFonts w:ascii="Times New Roman" w:eastAsia="Times New Roman" w:hAnsi="Times New Roman" w:cs="Times New Roman"/>
            <w:sz w:val="24"/>
            <w:szCs w:val="24"/>
            <w:u w:val="single"/>
          </w:rPr>
          <w:t xml:space="preserve"> directory.</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Times New Roman" w:eastAsia="Times New Roman" w:hAnsi="Times New Roman" w:cs="Times New Roman"/>
          <w:sz w:val="20"/>
          <w:szCs w:val="20"/>
          <w:u w:val="single"/>
        </w:rPr>
      </w:pPr>
      <w:ins w:id="151" w:author="Unknown">
        <w:r w:rsidRPr="00DF53BA">
          <w:rPr>
            <w:rFonts w:ascii="Times New Roman" w:eastAsia="Times New Roman" w:hAnsi="Times New Roman" w:cs="Times New Roman"/>
            <w:bCs/>
            <w:sz w:val="20"/>
            <w:szCs w:val="20"/>
            <w:u w:val="single"/>
          </w:rPr>
          <w:t># find /home -group developer</w:t>
        </w:r>
      </w:ins>
    </w:p>
    <w:p w:rsidR="00DF53BA" w:rsidRPr="00DF53BA" w:rsidRDefault="00DF53BA" w:rsidP="00DF53BA">
      <w:pPr>
        <w:spacing w:before="100" w:beforeAutospacing="1" w:after="100" w:afterAutospacing="1" w:line="240" w:lineRule="auto"/>
        <w:outlineLvl w:val="3"/>
        <w:rPr>
          <w:ins w:id="152" w:author="Unknown"/>
          <w:rFonts w:ascii="Times New Roman" w:eastAsia="Times New Roman" w:hAnsi="Times New Roman" w:cs="Times New Roman"/>
          <w:bCs/>
          <w:sz w:val="24"/>
          <w:szCs w:val="24"/>
          <w:u w:val="single"/>
        </w:rPr>
      </w:pPr>
      <w:ins w:id="153" w:author="Unknown">
        <w:r w:rsidRPr="00DF53BA">
          <w:rPr>
            <w:rFonts w:ascii="Times New Roman" w:eastAsia="Times New Roman" w:hAnsi="Times New Roman" w:cs="Times New Roman"/>
            <w:bCs/>
            <w:sz w:val="24"/>
            <w:szCs w:val="24"/>
            <w:u w:val="single"/>
          </w:rPr>
          <w:t>25. Find Particular Files of User</w:t>
        </w:r>
      </w:ins>
    </w:p>
    <w:p w:rsidR="00DF53BA" w:rsidRPr="00DF53BA" w:rsidRDefault="00DF53BA" w:rsidP="00DF53BA">
      <w:pPr>
        <w:spacing w:before="100" w:beforeAutospacing="1" w:after="100" w:afterAutospacing="1" w:line="240" w:lineRule="auto"/>
        <w:rPr>
          <w:ins w:id="154" w:author="Unknown"/>
          <w:rFonts w:ascii="Times New Roman" w:eastAsia="Times New Roman" w:hAnsi="Times New Roman" w:cs="Times New Roman"/>
          <w:sz w:val="24"/>
          <w:szCs w:val="24"/>
          <w:u w:val="single"/>
        </w:rPr>
      </w:pPr>
      <w:ins w:id="155" w:author="Unknown">
        <w:r w:rsidRPr="00DF53BA">
          <w:rPr>
            <w:rFonts w:ascii="Times New Roman" w:eastAsia="Times New Roman" w:hAnsi="Times New Roman" w:cs="Times New Roman"/>
            <w:sz w:val="24"/>
            <w:szCs w:val="24"/>
            <w:u w:val="single"/>
          </w:rPr>
          <w:t xml:space="preserve">To find all </w:t>
        </w:r>
        <w:r w:rsidRPr="00DF53BA">
          <w:rPr>
            <w:rFonts w:ascii="Times New Roman" w:eastAsia="Times New Roman" w:hAnsi="Times New Roman" w:cs="Times New Roman"/>
            <w:bCs/>
            <w:sz w:val="24"/>
            <w:szCs w:val="24"/>
            <w:u w:val="single"/>
          </w:rPr>
          <w:t>.txt</w:t>
        </w:r>
        <w:r w:rsidRPr="00DF53BA">
          <w:rPr>
            <w:rFonts w:ascii="Times New Roman" w:eastAsia="Times New Roman" w:hAnsi="Times New Roman" w:cs="Times New Roman"/>
            <w:sz w:val="24"/>
            <w:szCs w:val="24"/>
            <w:u w:val="single"/>
          </w:rPr>
          <w:t xml:space="preserve"> files of user </w:t>
        </w:r>
        <w:proofErr w:type="spellStart"/>
        <w:r w:rsidRPr="00DF53BA">
          <w:rPr>
            <w:rFonts w:ascii="Times New Roman" w:eastAsia="Times New Roman" w:hAnsi="Times New Roman" w:cs="Times New Roman"/>
            <w:bCs/>
            <w:sz w:val="24"/>
            <w:szCs w:val="24"/>
            <w:u w:val="single"/>
          </w:rPr>
          <w:t>Tecmint</w:t>
        </w:r>
        <w:proofErr w:type="spellEnd"/>
        <w:r w:rsidRPr="00DF53BA">
          <w:rPr>
            <w:rFonts w:ascii="Times New Roman" w:eastAsia="Times New Roman" w:hAnsi="Times New Roman" w:cs="Times New Roman"/>
            <w:sz w:val="24"/>
            <w:szCs w:val="24"/>
            <w:u w:val="single"/>
          </w:rPr>
          <w:t xml:space="preserve"> under </w:t>
        </w:r>
        <w:r w:rsidRPr="00DF53BA">
          <w:rPr>
            <w:rFonts w:ascii="Times New Roman" w:eastAsia="Times New Roman" w:hAnsi="Times New Roman" w:cs="Times New Roman"/>
            <w:bCs/>
            <w:sz w:val="24"/>
            <w:szCs w:val="24"/>
            <w:u w:val="single"/>
          </w:rPr>
          <w:t>/home</w:t>
        </w:r>
        <w:r w:rsidRPr="00DF53BA">
          <w:rPr>
            <w:rFonts w:ascii="Times New Roman" w:eastAsia="Times New Roman" w:hAnsi="Times New Roman" w:cs="Times New Roman"/>
            <w:sz w:val="24"/>
            <w:szCs w:val="24"/>
            <w:u w:val="single"/>
          </w:rPr>
          <w:t xml:space="preserve"> directory.</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Times New Roman" w:eastAsia="Times New Roman" w:hAnsi="Times New Roman" w:cs="Times New Roman"/>
          <w:sz w:val="20"/>
          <w:szCs w:val="20"/>
          <w:u w:val="single"/>
        </w:rPr>
      </w:pPr>
      <w:ins w:id="157" w:author="Unknown">
        <w:r w:rsidRPr="00DF53BA">
          <w:rPr>
            <w:rFonts w:ascii="Times New Roman" w:eastAsia="Times New Roman" w:hAnsi="Times New Roman" w:cs="Times New Roman"/>
            <w:bCs/>
            <w:sz w:val="20"/>
            <w:szCs w:val="20"/>
            <w:u w:val="single"/>
          </w:rPr>
          <w:t xml:space="preserve"># find /home -user </w:t>
        </w:r>
        <w:proofErr w:type="spellStart"/>
        <w:r w:rsidRPr="00DF53BA">
          <w:rPr>
            <w:rFonts w:ascii="Times New Roman" w:eastAsia="Times New Roman" w:hAnsi="Times New Roman" w:cs="Times New Roman"/>
            <w:bCs/>
            <w:sz w:val="20"/>
            <w:szCs w:val="20"/>
            <w:u w:val="single"/>
          </w:rPr>
          <w:t>tecmint</w:t>
        </w:r>
        <w:proofErr w:type="spellEnd"/>
        <w:r w:rsidRPr="00DF53BA">
          <w:rPr>
            <w:rFonts w:ascii="Times New Roman" w:eastAsia="Times New Roman" w:hAnsi="Times New Roman" w:cs="Times New Roman"/>
            <w:bCs/>
            <w:sz w:val="20"/>
            <w:szCs w:val="20"/>
            <w:u w:val="single"/>
          </w:rPr>
          <w:t xml:space="preserve"> -</w:t>
        </w:r>
        <w:proofErr w:type="spellStart"/>
        <w:r w:rsidRPr="00DF53BA">
          <w:rPr>
            <w:rFonts w:ascii="Times New Roman" w:eastAsia="Times New Roman" w:hAnsi="Times New Roman" w:cs="Times New Roman"/>
            <w:bCs/>
            <w:sz w:val="20"/>
            <w:szCs w:val="20"/>
            <w:u w:val="single"/>
          </w:rPr>
          <w:t>iname</w:t>
        </w:r>
        <w:proofErr w:type="spellEnd"/>
        <w:r w:rsidRPr="00DF53BA">
          <w:rPr>
            <w:rFonts w:ascii="Times New Roman" w:eastAsia="Times New Roman" w:hAnsi="Times New Roman" w:cs="Times New Roman"/>
            <w:bCs/>
            <w:sz w:val="20"/>
            <w:szCs w:val="20"/>
            <w:u w:val="single"/>
          </w:rPr>
          <w:t xml:space="preserve"> "*.txt"</w:t>
        </w:r>
      </w:ins>
    </w:p>
    <w:p w:rsidR="00DF53BA" w:rsidRPr="00DF53BA" w:rsidRDefault="00DF53BA" w:rsidP="00DF53BA">
      <w:pPr>
        <w:shd w:val="clear" w:color="auto" w:fill="FAFFC6"/>
        <w:spacing w:after="150" w:line="240" w:lineRule="auto"/>
        <w:jc w:val="center"/>
        <w:rPr>
          <w:ins w:id="158" w:author="Unknown"/>
          <w:rFonts w:ascii="Times New Roman" w:eastAsia="Times New Roman" w:hAnsi="Times New Roman" w:cs="Times New Roman"/>
          <w:sz w:val="24"/>
          <w:szCs w:val="24"/>
          <w:u w:val="single"/>
        </w:rPr>
      </w:pPr>
      <w:ins w:id="159" w:author="Unknown">
        <w:r w:rsidRPr="00DF53BA">
          <w:rPr>
            <w:rFonts w:ascii="Times New Roman" w:eastAsia="Times New Roman" w:hAnsi="Times New Roman" w:cs="Times New Roman"/>
            <w:bCs/>
            <w:color w:val="FF0000"/>
            <w:sz w:val="36"/>
            <w:u w:val="single"/>
          </w:rPr>
          <w:t>Part IV – Find Files and Directories Based on Date and Time</w:t>
        </w:r>
      </w:ins>
    </w:p>
    <w:p w:rsidR="00DF53BA" w:rsidRPr="00DF53BA" w:rsidRDefault="00DF53BA" w:rsidP="00DF53BA">
      <w:pPr>
        <w:spacing w:before="100" w:beforeAutospacing="1" w:after="100" w:afterAutospacing="1" w:line="240" w:lineRule="auto"/>
        <w:outlineLvl w:val="3"/>
        <w:rPr>
          <w:ins w:id="160" w:author="Unknown"/>
          <w:rFonts w:ascii="Times New Roman" w:eastAsia="Times New Roman" w:hAnsi="Times New Roman" w:cs="Times New Roman"/>
          <w:bCs/>
          <w:sz w:val="24"/>
          <w:szCs w:val="24"/>
          <w:u w:val="single"/>
        </w:rPr>
      </w:pPr>
      <w:ins w:id="161" w:author="Unknown">
        <w:r w:rsidRPr="00DF53BA">
          <w:rPr>
            <w:rFonts w:ascii="Times New Roman" w:eastAsia="Times New Roman" w:hAnsi="Times New Roman" w:cs="Times New Roman"/>
            <w:bCs/>
            <w:sz w:val="24"/>
            <w:szCs w:val="24"/>
            <w:u w:val="single"/>
          </w:rPr>
          <w:t>26. Find Last 50 Days Modified Files</w:t>
        </w:r>
      </w:ins>
    </w:p>
    <w:p w:rsidR="00DF53BA" w:rsidRPr="00DF53BA" w:rsidRDefault="00DF53BA" w:rsidP="00DF53BA">
      <w:pPr>
        <w:spacing w:before="100" w:beforeAutospacing="1" w:after="100" w:afterAutospacing="1" w:line="240" w:lineRule="auto"/>
        <w:rPr>
          <w:ins w:id="162" w:author="Unknown"/>
          <w:rFonts w:ascii="Times New Roman" w:eastAsia="Times New Roman" w:hAnsi="Times New Roman" w:cs="Times New Roman"/>
          <w:sz w:val="24"/>
          <w:szCs w:val="24"/>
          <w:u w:val="single"/>
        </w:rPr>
      </w:pPr>
      <w:ins w:id="163" w:author="Unknown">
        <w:r w:rsidRPr="00DF53BA">
          <w:rPr>
            <w:rFonts w:ascii="Times New Roman" w:eastAsia="Times New Roman" w:hAnsi="Times New Roman" w:cs="Times New Roman"/>
            <w:sz w:val="24"/>
            <w:szCs w:val="24"/>
            <w:u w:val="single"/>
          </w:rPr>
          <w:t xml:space="preserve">To find all the files which are modified </w:t>
        </w:r>
        <w:r w:rsidRPr="00DF53BA">
          <w:rPr>
            <w:rFonts w:ascii="Times New Roman" w:eastAsia="Times New Roman" w:hAnsi="Times New Roman" w:cs="Times New Roman"/>
            <w:bCs/>
            <w:sz w:val="24"/>
            <w:szCs w:val="24"/>
            <w:u w:val="single"/>
          </w:rPr>
          <w:t>50</w:t>
        </w:r>
        <w:r w:rsidRPr="00DF53BA">
          <w:rPr>
            <w:rFonts w:ascii="Times New Roman" w:eastAsia="Times New Roman" w:hAnsi="Times New Roman" w:cs="Times New Roman"/>
            <w:sz w:val="24"/>
            <w:szCs w:val="24"/>
            <w:u w:val="single"/>
          </w:rPr>
          <w:t xml:space="preserve"> days back.</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4" w:author="Unknown"/>
          <w:rFonts w:ascii="Times New Roman" w:eastAsia="Times New Roman" w:hAnsi="Times New Roman" w:cs="Times New Roman"/>
          <w:sz w:val="20"/>
          <w:szCs w:val="20"/>
          <w:u w:val="single"/>
        </w:rPr>
      </w:pPr>
      <w:ins w:id="165" w:author="Unknown">
        <w:r w:rsidRPr="00DF53BA">
          <w:rPr>
            <w:rFonts w:ascii="Times New Roman" w:eastAsia="Times New Roman" w:hAnsi="Times New Roman" w:cs="Times New Roman"/>
            <w:bCs/>
            <w:sz w:val="20"/>
            <w:szCs w:val="20"/>
            <w:u w:val="single"/>
          </w:rPr>
          <w:t># find / -</w:t>
        </w:r>
        <w:proofErr w:type="spellStart"/>
        <w:r w:rsidRPr="00DF53BA">
          <w:rPr>
            <w:rFonts w:ascii="Times New Roman" w:eastAsia="Times New Roman" w:hAnsi="Times New Roman" w:cs="Times New Roman"/>
            <w:bCs/>
            <w:sz w:val="20"/>
            <w:szCs w:val="20"/>
            <w:u w:val="single"/>
          </w:rPr>
          <w:t>mtime</w:t>
        </w:r>
        <w:proofErr w:type="spellEnd"/>
        <w:r w:rsidRPr="00DF53BA">
          <w:rPr>
            <w:rFonts w:ascii="Times New Roman" w:eastAsia="Times New Roman" w:hAnsi="Times New Roman" w:cs="Times New Roman"/>
            <w:bCs/>
            <w:sz w:val="20"/>
            <w:szCs w:val="20"/>
            <w:u w:val="single"/>
          </w:rPr>
          <w:t xml:space="preserve"> 50</w:t>
        </w:r>
      </w:ins>
    </w:p>
    <w:p w:rsidR="00DF53BA" w:rsidRPr="00DF53BA" w:rsidRDefault="00DF53BA" w:rsidP="00DF53BA">
      <w:pPr>
        <w:spacing w:before="100" w:beforeAutospacing="1" w:after="100" w:afterAutospacing="1" w:line="240" w:lineRule="auto"/>
        <w:outlineLvl w:val="3"/>
        <w:rPr>
          <w:ins w:id="166" w:author="Unknown"/>
          <w:rFonts w:ascii="Times New Roman" w:eastAsia="Times New Roman" w:hAnsi="Times New Roman" w:cs="Times New Roman"/>
          <w:bCs/>
          <w:sz w:val="24"/>
          <w:szCs w:val="24"/>
          <w:u w:val="single"/>
        </w:rPr>
      </w:pPr>
      <w:ins w:id="167" w:author="Unknown">
        <w:r w:rsidRPr="00DF53BA">
          <w:rPr>
            <w:rFonts w:ascii="Times New Roman" w:eastAsia="Times New Roman" w:hAnsi="Times New Roman" w:cs="Times New Roman"/>
            <w:bCs/>
            <w:sz w:val="24"/>
            <w:szCs w:val="24"/>
            <w:u w:val="single"/>
          </w:rPr>
          <w:t>27. Find Last 50 Days Accessed Files</w:t>
        </w:r>
      </w:ins>
    </w:p>
    <w:p w:rsidR="00DF53BA" w:rsidRPr="00DF53BA" w:rsidRDefault="00DF53BA" w:rsidP="00DF53BA">
      <w:pPr>
        <w:spacing w:before="100" w:beforeAutospacing="1" w:after="100" w:afterAutospacing="1" w:line="240" w:lineRule="auto"/>
        <w:rPr>
          <w:ins w:id="168" w:author="Unknown"/>
          <w:rFonts w:ascii="Times New Roman" w:eastAsia="Times New Roman" w:hAnsi="Times New Roman" w:cs="Times New Roman"/>
          <w:sz w:val="24"/>
          <w:szCs w:val="24"/>
          <w:u w:val="single"/>
        </w:rPr>
      </w:pPr>
      <w:ins w:id="169" w:author="Unknown">
        <w:r w:rsidRPr="00DF53BA">
          <w:rPr>
            <w:rFonts w:ascii="Times New Roman" w:eastAsia="Times New Roman" w:hAnsi="Times New Roman" w:cs="Times New Roman"/>
            <w:sz w:val="24"/>
            <w:szCs w:val="24"/>
            <w:u w:val="single"/>
          </w:rPr>
          <w:t xml:space="preserve">To find all the files which are accessed </w:t>
        </w:r>
        <w:r w:rsidRPr="00DF53BA">
          <w:rPr>
            <w:rFonts w:ascii="Times New Roman" w:eastAsia="Times New Roman" w:hAnsi="Times New Roman" w:cs="Times New Roman"/>
            <w:bCs/>
            <w:sz w:val="24"/>
            <w:szCs w:val="24"/>
            <w:u w:val="single"/>
          </w:rPr>
          <w:t>50</w:t>
        </w:r>
        <w:r w:rsidRPr="00DF53BA">
          <w:rPr>
            <w:rFonts w:ascii="Times New Roman" w:eastAsia="Times New Roman" w:hAnsi="Times New Roman" w:cs="Times New Roman"/>
            <w:sz w:val="24"/>
            <w:szCs w:val="24"/>
            <w:u w:val="single"/>
          </w:rPr>
          <w:t xml:space="preserve"> days back.</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Times New Roman" w:eastAsia="Times New Roman" w:hAnsi="Times New Roman" w:cs="Times New Roman"/>
          <w:sz w:val="20"/>
          <w:szCs w:val="20"/>
          <w:u w:val="single"/>
        </w:rPr>
      </w:pPr>
      <w:ins w:id="171" w:author="Unknown">
        <w:r w:rsidRPr="00DF53BA">
          <w:rPr>
            <w:rFonts w:ascii="Times New Roman" w:eastAsia="Times New Roman" w:hAnsi="Times New Roman" w:cs="Times New Roman"/>
            <w:bCs/>
            <w:sz w:val="20"/>
            <w:szCs w:val="20"/>
            <w:u w:val="single"/>
          </w:rPr>
          <w:t># find / -</w:t>
        </w:r>
        <w:proofErr w:type="spellStart"/>
        <w:r w:rsidRPr="00DF53BA">
          <w:rPr>
            <w:rFonts w:ascii="Times New Roman" w:eastAsia="Times New Roman" w:hAnsi="Times New Roman" w:cs="Times New Roman"/>
            <w:bCs/>
            <w:sz w:val="20"/>
            <w:szCs w:val="20"/>
            <w:u w:val="single"/>
          </w:rPr>
          <w:t>atime</w:t>
        </w:r>
        <w:proofErr w:type="spellEnd"/>
        <w:r w:rsidRPr="00DF53BA">
          <w:rPr>
            <w:rFonts w:ascii="Times New Roman" w:eastAsia="Times New Roman" w:hAnsi="Times New Roman" w:cs="Times New Roman"/>
            <w:bCs/>
            <w:sz w:val="20"/>
            <w:szCs w:val="20"/>
            <w:u w:val="single"/>
          </w:rPr>
          <w:t xml:space="preserve"> 50</w:t>
        </w:r>
      </w:ins>
    </w:p>
    <w:p w:rsidR="00DF53BA" w:rsidRPr="00DF53BA" w:rsidRDefault="00DF53BA" w:rsidP="00DF53BA">
      <w:pPr>
        <w:spacing w:before="100" w:beforeAutospacing="1" w:after="100" w:afterAutospacing="1" w:line="240" w:lineRule="auto"/>
        <w:outlineLvl w:val="3"/>
        <w:rPr>
          <w:ins w:id="172" w:author="Unknown"/>
          <w:rFonts w:ascii="Times New Roman" w:eastAsia="Times New Roman" w:hAnsi="Times New Roman" w:cs="Times New Roman"/>
          <w:bCs/>
          <w:sz w:val="24"/>
          <w:szCs w:val="24"/>
          <w:u w:val="single"/>
        </w:rPr>
      </w:pPr>
      <w:ins w:id="173" w:author="Unknown">
        <w:r w:rsidRPr="00DF53BA">
          <w:rPr>
            <w:rFonts w:ascii="Times New Roman" w:eastAsia="Times New Roman" w:hAnsi="Times New Roman" w:cs="Times New Roman"/>
            <w:bCs/>
            <w:sz w:val="24"/>
            <w:szCs w:val="24"/>
            <w:u w:val="single"/>
          </w:rPr>
          <w:t>28. Find Last 50-100 Days Modified Files</w:t>
        </w:r>
      </w:ins>
    </w:p>
    <w:p w:rsidR="00DF53BA" w:rsidRPr="00DF53BA" w:rsidRDefault="00DF53BA" w:rsidP="00DF53BA">
      <w:pPr>
        <w:spacing w:before="100" w:beforeAutospacing="1" w:after="100" w:afterAutospacing="1" w:line="240" w:lineRule="auto"/>
        <w:rPr>
          <w:ins w:id="174" w:author="Unknown"/>
          <w:rFonts w:ascii="Times New Roman" w:eastAsia="Times New Roman" w:hAnsi="Times New Roman" w:cs="Times New Roman"/>
          <w:sz w:val="24"/>
          <w:szCs w:val="24"/>
          <w:u w:val="single"/>
        </w:rPr>
      </w:pPr>
      <w:ins w:id="175" w:author="Unknown">
        <w:r w:rsidRPr="00DF53BA">
          <w:rPr>
            <w:rFonts w:ascii="Times New Roman" w:eastAsia="Times New Roman" w:hAnsi="Times New Roman" w:cs="Times New Roman"/>
            <w:sz w:val="24"/>
            <w:szCs w:val="24"/>
            <w:u w:val="single"/>
          </w:rPr>
          <w:t xml:space="preserve">To find all the files which are modified more than </w:t>
        </w:r>
        <w:r w:rsidRPr="00DF53BA">
          <w:rPr>
            <w:rFonts w:ascii="Times New Roman" w:eastAsia="Times New Roman" w:hAnsi="Times New Roman" w:cs="Times New Roman"/>
            <w:bCs/>
            <w:sz w:val="24"/>
            <w:szCs w:val="24"/>
            <w:u w:val="single"/>
          </w:rPr>
          <w:t>50</w:t>
        </w:r>
        <w:r w:rsidRPr="00DF53BA">
          <w:rPr>
            <w:rFonts w:ascii="Times New Roman" w:eastAsia="Times New Roman" w:hAnsi="Times New Roman" w:cs="Times New Roman"/>
            <w:sz w:val="24"/>
            <w:szCs w:val="24"/>
            <w:u w:val="single"/>
          </w:rPr>
          <w:t xml:space="preserve"> days back and less than </w:t>
        </w:r>
        <w:r w:rsidRPr="00DF53BA">
          <w:rPr>
            <w:rFonts w:ascii="Times New Roman" w:eastAsia="Times New Roman" w:hAnsi="Times New Roman" w:cs="Times New Roman"/>
            <w:bCs/>
            <w:sz w:val="24"/>
            <w:szCs w:val="24"/>
            <w:u w:val="single"/>
          </w:rPr>
          <w:t>100</w:t>
        </w:r>
        <w:r w:rsidRPr="00DF53BA">
          <w:rPr>
            <w:rFonts w:ascii="Times New Roman" w:eastAsia="Times New Roman" w:hAnsi="Times New Roman" w:cs="Times New Roman"/>
            <w:sz w:val="24"/>
            <w:szCs w:val="24"/>
            <w:u w:val="single"/>
          </w:rPr>
          <w:t xml:space="preserve"> days.</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Times New Roman" w:eastAsia="Times New Roman" w:hAnsi="Times New Roman" w:cs="Times New Roman"/>
          <w:sz w:val="20"/>
          <w:szCs w:val="20"/>
          <w:u w:val="single"/>
        </w:rPr>
      </w:pPr>
      <w:ins w:id="177" w:author="Unknown">
        <w:r w:rsidRPr="00DF53BA">
          <w:rPr>
            <w:rFonts w:ascii="Times New Roman" w:eastAsia="Times New Roman" w:hAnsi="Times New Roman" w:cs="Times New Roman"/>
            <w:bCs/>
            <w:sz w:val="20"/>
            <w:szCs w:val="20"/>
            <w:u w:val="single"/>
          </w:rPr>
          <w:t># find / -</w:t>
        </w:r>
        <w:proofErr w:type="spellStart"/>
        <w:r w:rsidRPr="00DF53BA">
          <w:rPr>
            <w:rFonts w:ascii="Times New Roman" w:eastAsia="Times New Roman" w:hAnsi="Times New Roman" w:cs="Times New Roman"/>
            <w:bCs/>
            <w:sz w:val="20"/>
            <w:szCs w:val="20"/>
            <w:u w:val="single"/>
          </w:rPr>
          <w:t>mtime</w:t>
        </w:r>
        <w:proofErr w:type="spellEnd"/>
        <w:r w:rsidRPr="00DF53BA">
          <w:rPr>
            <w:rFonts w:ascii="Times New Roman" w:eastAsia="Times New Roman" w:hAnsi="Times New Roman" w:cs="Times New Roman"/>
            <w:bCs/>
            <w:sz w:val="20"/>
            <w:szCs w:val="20"/>
            <w:u w:val="single"/>
          </w:rPr>
          <w:t xml:space="preserve"> +50 –</w:t>
        </w:r>
        <w:proofErr w:type="spellStart"/>
        <w:r w:rsidRPr="00DF53BA">
          <w:rPr>
            <w:rFonts w:ascii="Times New Roman" w:eastAsia="Times New Roman" w:hAnsi="Times New Roman" w:cs="Times New Roman"/>
            <w:bCs/>
            <w:sz w:val="20"/>
            <w:szCs w:val="20"/>
            <w:u w:val="single"/>
          </w:rPr>
          <w:t>mtime</w:t>
        </w:r>
        <w:proofErr w:type="spellEnd"/>
        <w:r w:rsidRPr="00DF53BA">
          <w:rPr>
            <w:rFonts w:ascii="Times New Roman" w:eastAsia="Times New Roman" w:hAnsi="Times New Roman" w:cs="Times New Roman"/>
            <w:bCs/>
            <w:sz w:val="20"/>
            <w:szCs w:val="20"/>
            <w:u w:val="single"/>
          </w:rPr>
          <w:t xml:space="preserve"> -100</w:t>
        </w:r>
      </w:ins>
    </w:p>
    <w:p w:rsidR="00DF53BA" w:rsidRPr="00DF53BA" w:rsidRDefault="00DF53BA" w:rsidP="00DF53BA">
      <w:pPr>
        <w:spacing w:before="100" w:beforeAutospacing="1" w:after="100" w:afterAutospacing="1" w:line="240" w:lineRule="auto"/>
        <w:outlineLvl w:val="3"/>
        <w:rPr>
          <w:ins w:id="178" w:author="Unknown"/>
          <w:rFonts w:ascii="Times New Roman" w:eastAsia="Times New Roman" w:hAnsi="Times New Roman" w:cs="Times New Roman"/>
          <w:bCs/>
          <w:sz w:val="24"/>
          <w:szCs w:val="24"/>
          <w:u w:val="single"/>
        </w:rPr>
      </w:pPr>
      <w:ins w:id="179" w:author="Unknown">
        <w:r w:rsidRPr="00DF53BA">
          <w:rPr>
            <w:rFonts w:ascii="Times New Roman" w:eastAsia="Times New Roman" w:hAnsi="Times New Roman" w:cs="Times New Roman"/>
            <w:bCs/>
            <w:sz w:val="24"/>
            <w:szCs w:val="24"/>
            <w:u w:val="single"/>
          </w:rPr>
          <w:t>29. Find Changed Files in Last 1 Hour</w:t>
        </w:r>
      </w:ins>
    </w:p>
    <w:p w:rsidR="00DF53BA" w:rsidRPr="00DF53BA" w:rsidRDefault="00DF53BA" w:rsidP="00DF53BA">
      <w:pPr>
        <w:spacing w:before="100" w:beforeAutospacing="1" w:after="100" w:afterAutospacing="1" w:line="240" w:lineRule="auto"/>
        <w:rPr>
          <w:ins w:id="180" w:author="Unknown"/>
          <w:rFonts w:ascii="Times New Roman" w:eastAsia="Times New Roman" w:hAnsi="Times New Roman" w:cs="Times New Roman"/>
          <w:sz w:val="24"/>
          <w:szCs w:val="24"/>
          <w:u w:val="single"/>
        </w:rPr>
      </w:pPr>
      <w:ins w:id="181" w:author="Unknown">
        <w:r w:rsidRPr="00DF53BA">
          <w:rPr>
            <w:rFonts w:ascii="Times New Roman" w:eastAsia="Times New Roman" w:hAnsi="Times New Roman" w:cs="Times New Roman"/>
            <w:sz w:val="24"/>
            <w:szCs w:val="24"/>
            <w:u w:val="single"/>
          </w:rPr>
          <w:lastRenderedPageBreak/>
          <w:t xml:space="preserve">To find all the files which are changed in last </w:t>
        </w:r>
        <w:r w:rsidRPr="00DF53BA">
          <w:rPr>
            <w:rFonts w:ascii="Times New Roman" w:eastAsia="Times New Roman" w:hAnsi="Times New Roman" w:cs="Times New Roman"/>
            <w:bCs/>
            <w:sz w:val="24"/>
            <w:szCs w:val="24"/>
            <w:u w:val="single"/>
          </w:rPr>
          <w:t>1 hour</w:t>
        </w:r>
        <w:r w:rsidRPr="00DF53BA">
          <w:rPr>
            <w:rFonts w:ascii="Times New Roman" w:eastAsia="Times New Roman" w:hAnsi="Times New Roman" w:cs="Times New Roman"/>
            <w:sz w:val="24"/>
            <w:szCs w:val="24"/>
            <w:u w:val="single"/>
          </w:rPr>
          <w:t>.</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 w:author="Unknown"/>
          <w:rFonts w:ascii="Times New Roman" w:eastAsia="Times New Roman" w:hAnsi="Times New Roman" w:cs="Times New Roman"/>
          <w:sz w:val="20"/>
          <w:szCs w:val="20"/>
          <w:u w:val="single"/>
        </w:rPr>
      </w:pPr>
      <w:ins w:id="183" w:author="Unknown">
        <w:r w:rsidRPr="00DF53BA">
          <w:rPr>
            <w:rFonts w:ascii="Times New Roman" w:eastAsia="Times New Roman" w:hAnsi="Times New Roman" w:cs="Times New Roman"/>
            <w:bCs/>
            <w:sz w:val="20"/>
            <w:szCs w:val="20"/>
            <w:u w:val="single"/>
          </w:rPr>
          <w:t># find / -</w:t>
        </w:r>
        <w:proofErr w:type="spellStart"/>
        <w:r w:rsidRPr="00DF53BA">
          <w:rPr>
            <w:rFonts w:ascii="Times New Roman" w:eastAsia="Times New Roman" w:hAnsi="Times New Roman" w:cs="Times New Roman"/>
            <w:bCs/>
            <w:sz w:val="20"/>
            <w:szCs w:val="20"/>
            <w:u w:val="single"/>
          </w:rPr>
          <w:t>cmin</w:t>
        </w:r>
        <w:proofErr w:type="spellEnd"/>
        <w:r w:rsidRPr="00DF53BA">
          <w:rPr>
            <w:rFonts w:ascii="Times New Roman" w:eastAsia="Times New Roman" w:hAnsi="Times New Roman" w:cs="Times New Roman"/>
            <w:bCs/>
            <w:sz w:val="20"/>
            <w:szCs w:val="20"/>
            <w:u w:val="single"/>
          </w:rPr>
          <w:t xml:space="preserve"> -60</w:t>
        </w:r>
      </w:ins>
    </w:p>
    <w:p w:rsidR="00DF53BA" w:rsidRPr="00DF53BA" w:rsidRDefault="00DF53BA" w:rsidP="00DF53BA">
      <w:pPr>
        <w:spacing w:before="100" w:beforeAutospacing="1" w:after="100" w:afterAutospacing="1" w:line="240" w:lineRule="auto"/>
        <w:outlineLvl w:val="3"/>
        <w:rPr>
          <w:ins w:id="184" w:author="Unknown"/>
          <w:rFonts w:ascii="Times New Roman" w:eastAsia="Times New Roman" w:hAnsi="Times New Roman" w:cs="Times New Roman"/>
          <w:bCs/>
          <w:sz w:val="24"/>
          <w:szCs w:val="24"/>
          <w:u w:val="single"/>
        </w:rPr>
      </w:pPr>
      <w:ins w:id="185" w:author="Unknown">
        <w:r w:rsidRPr="00DF53BA">
          <w:rPr>
            <w:rFonts w:ascii="Times New Roman" w:eastAsia="Times New Roman" w:hAnsi="Times New Roman" w:cs="Times New Roman"/>
            <w:bCs/>
            <w:sz w:val="24"/>
            <w:szCs w:val="24"/>
            <w:u w:val="single"/>
          </w:rPr>
          <w:t>30. Find Modified Files in Last 1 Hour</w:t>
        </w:r>
      </w:ins>
    </w:p>
    <w:p w:rsidR="00DF53BA" w:rsidRPr="00DF53BA" w:rsidRDefault="00DF53BA" w:rsidP="00DF53BA">
      <w:pPr>
        <w:spacing w:before="100" w:beforeAutospacing="1" w:after="100" w:afterAutospacing="1" w:line="240" w:lineRule="auto"/>
        <w:rPr>
          <w:ins w:id="186" w:author="Unknown"/>
          <w:rFonts w:ascii="Times New Roman" w:eastAsia="Times New Roman" w:hAnsi="Times New Roman" w:cs="Times New Roman"/>
          <w:sz w:val="24"/>
          <w:szCs w:val="24"/>
          <w:u w:val="single"/>
        </w:rPr>
      </w:pPr>
      <w:ins w:id="187" w:author="Unknown">
        <w:r w:rsidRPr="00DF53BA">
          <w:rPr>
            <w:rFonts w:ascii="Times New Roman" w:eastAsia="Times New Roman" w:hAnsi="Times New Roman" w:cs="Times New Roman"/>
            <w:sz w:val="24"/>
            <w:szCs w:val="24"/>
            <w:u w:val="single"/>
          </w:rPr>
          <w:t xml:space="preserve">To find all the files which are modified in last </w:t>
        </w:r>
        <w:r w:rsidRPr="00DF53BA">
          <w:rPr>
            <w:rFonts w:ascii="Times New Roman" w:eastAsia="Times New Roman" w:hAnsi="Times New Roman" w:cs="Times New Roman"/>
            <w:bCs/>
            <w:sz w:val="24"/>
            <w:szCs w:val="24"/>
            <w:u w:val="single"/>
          </w:rPr>
          <w:t xml:space="preserve">1 </w:t>
        </w:r>
        <w:proofErr w:type="gramStart"/>
        <w:r w:rsidRPr="00DF53BA">
          <w:rPr>
            <w:rFonts w:ascii="Times New Roman" w:eastAsia="Times New Roman" w:hAnsi="Times New Roman" w:cs="Times New Roman"/>
            <w:bCs/>
            <w:sz w:val="24"/>
            <w:szCs w:val="24"/>
            <w:u w:val="single"/>
          </w:rPr>
          <w:t>hour</w:t>
        </w:r>
        <w:r w:rsidRPr="00DF53BA">
          <w:rPr>
            <w:rFonts w:ascii="Times New Roman" w:eastAsia="Times New Roman" w:hAnsi="Times New Roman" w:cs="Times New Roman"/>
            <w:sz w:val="24"/>
            <w:szCs w:val="24"/>
            <w:u w:val="single"/>
          </w:rPr>
          <w:t>.</w:t>
        </w:r>
        <w:proofErr w:type="gramEnd"/>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Times New Roman" w:eastAsia="Times New Roman" w:hAnsi="Times New Roman" w:cs="Times New Roman"/>
          <w:sz w:val="20"/>
          <w:szCs w:val="20"/>
          <w:u w:val="single"/>
        </w:rPr>
      </w:pPr>
      <w:ins w:id="189" w:author="Unknown">
        <w:r w:rsidRPr="00DF53BA">
          <w:rPr>
            <w:rFonts w:ascii="Times New Roman" w:eastAsia="Times New Roman" w:hAnsi="Times New Roman" w:cs="Times New Roman"/>
            <w:bCs/>
            <w:sz w:val="20"/>
            <w:szCs w:val="20"/>
            <w:u w:val="single"/>
          </w:rPr>
          <w:t xml:space="preserve"># </w:t>
        </w:r>
        <w:proofErr w:type="gramStart"/>
        <w:r w:rsidRPr="00DF53BA">
          <w:rPr>
            <w:rFonts w:ascii="Times New Roman" w:eastAsia="Times New Roman" w:hAnsi="Times New Roman" w:cs="Times New Roman"/>
            <w:bCs/>
            <w:sz w:val="20"/>
            <w:szCs w:val="20"/>
            <w:u w:val="single"/>
          </w:rPr>
          <w:t>find</w:t>
        </w:r>
        <w:proofErr w:type="gramEnd"/>
        <w:r w:rsidRPr="00DF53BA">
          <w:rPr>
            <w:rFonts w:ascii="Times New Roman" w:eastAsia="Times New Roman" w:hAnsi="Times New Roman" w:cs="Times New Roman"/>
            <w:bCs/>
            <w:sz w:val="20"/>
            <w:szCs w:val="20"/>
            <w:u w:val="single"/>
          </w:rPr>
          <w:t xml:space="preserve"> / -</w:t>
        </w:r>
        <w:proofErr w:type="spellStart"/>
        <w:r w:rsidRPr="00DF53BA">
          <w:rPr>
            <w:rFonts w:ascii="Times New Roman" w:eastAsia="Times New Roman" w:hAnsi="Times New Roman" w:cs="Times New Roman"/>
            <w:bCs/>
            <w:sz w:val="20"/>
            <w:szCs w:val="20"/>
            <w:u w:val="single"/>
          </w:rPr>
          <w:t>mmin</w:t>
        </w:r>
        <w:proofErr w:type="spellEnd"/>
        <w:r w:rsidRPr="00DF53BA">
          <w:rPr>
            <w:rFonts w:ascii="Times New Roman" w:eastAsia="Times New Roman" w:hAnsi="Times New Roman" w:cs="Times New Roman"/>
            <w:bCs/>
            <w:sz w:val="20"/>
            <w:szCs w:val="20"/>
            <w:u w:val="single"/>
          </w:rPr>
          <w:t xml:space="preserve"> -60</w:t>
        </w:r>
      </w:ins>
    </w:p>
    <w:p w:rsidR="00DF53BA" w:rsidRPr="00DF53BA" w:rsidRDefault="00DF53BA" w:rsidP="00DF53BA">
      <w:pPr>
        <w:spacing w:before="100" w:beforeAutospacing="1" w:after="100" w:afterAutospacing="1" w:line="240" w:lineRule="auto"/>
        <w:outlineLvl w:val="3"/>
        <w:rPr>
          <w:ins w:id="190" w:author="Unknown"/>
          <w:rFonts w:ascii="Times New Roman" w:eastAsia="Times New Roman" w:hAnsi="Times New Roman" w:cs="Times New Roman"/>
          <w:bCs/>
          <w:sz w:val="24"/>
          <w:szCs w:val="24"/>
          <w:u w:val="single"/>
        </w:rPr>
      </w:pPr>
      <w:ins w:id="191" w:author="Unknown">
        <w:r w:rsidRPr="00DF53BA">
          <w:rPr>
            <w:rFonts w:ascii="Times New Roman" w:eastAsia="Times New Roman" w:hAnsi="Times New Roman" w:cs="Times New Roman"/>
            <w:bCs/>
            <w:sz w:val="24"/>
            <w:szCs w:val="24"/>
            <w:u w:val="single"/>
          </w:rPr>
          <w:t>31. Find Accessed Files in Last 1 Hour</w:t>
        </w:r>
      </w:ins>
    </w:p>
    <w:p w:rsidR="00DF53BA" w:rsidRPr="00DF53BA" w:rsidRDefault="00DF53BA" w:rsidP="00DF53BA">
      <w:pPr>
        <w:spacing w:before="100" w:beforeAutospacing="1" w:after="100" w:afterAutospacing="1" w:line="240" w:lineRule="auto"/>
        <w:rPr>
          <w:ins w:id="192" w:author="Unknown"/>
          <w:rFonts w:ascii="Times New Roman" w:eastAsia="Times New Roman" w:hAnsi="Times New Roman" w:cs="Times New Roman"/>
          <w:sz w:val="24"/>
          <w:szCs w:val="24"/>
          <w:u w:val="single"/>
        </w:rPr>
      </w:pPr>
      <w:ins w:id="193" w:author="Unknown">
        <w:r w:rsidRPr="00DF53BA">
          <w:rPr>
            <w:rFonts w:ascii="Times New Roman" w:eastAsia="Times New Roman" w:hAnsi="Times New Roman" w:cs="Times New Roman"/>
            <w:sz w:val="24"/>
            <w:szCs w:val="24"/>
            <w:u w:val="single"/>
          </w:rPr>
          <w:t xml:space="preserve">To find all the files which are accessed in last </w:t>
        </w:r>
        <w:r w:rsidRPr="00DF53BA">
          <w:rPr>
            <w:rFonts w:ascii="Times New Roman" w:eastAsia="Times New Roman" w:hAnsi="Times New Roman" w:cs="Times New Roman"/>
            <w:bCs/>
            <w:sz w:val="24"/>
            <w:szCs w:val="24"/>
            <w:u w:val="single"/>
          </w:rPr>
          <w:t xml:space="preserve">1 </w:t>
        </w:r>
        <w:proofErr w:type="gramStart"/>
        <w:r w:rsidRPr="00DF53BA">
          <w:rPr>
            <w:rFonts w:ascii="Times New Roman" w:eastAsia="Times New Roman" w:hAnsi="Times New Roman" w:cs="Times New Roman"/>
            <w:bCs/>
            <w:sz w:val="24"/>
            <w:szCs w:val="24"/>
            <w:u w:val="single"/>
          </w:rPr>
          <w:t>hour</w:t>
        </w:r>
        <w:r w:rsidRPr="00DF53BA">
          <w:rPr>
            <w:rFonts w:ascii="Times New Roman" w:eastAsia="Times New Roman" w:hAnsi="Times New Roman" w:cs="Times New Roman"/>
            <w:sz w:val="24"/>
            <w:szCs w:val="24"/>
            <w:u w:val="single"/>
          </w:rPr>
          <w:t>.</w:t>
        </w:r>
        <w:proofErr w:type="gramEnd"/>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 w:author="Unknown"/>
          <w:rFonts w:ascii="Times New Roman" w:eastAsia="Times New Roman" w:hAnsi="Times New Roman" w:cs="Times New Roman"/>
          <w:sz w:val="20"/>
          <w:szCs w:val="20"/>
          <w:u w:val="single"/>
        </w:rPr>
      </w:pPr>
      <w:ins w:id="195" w:author="Unknown">
        <w:r w:rsidRPr="00DF53BA">
          <w:rPr>
            <w:rFonts w:ascii="Times New Roman" w:eastAsia="Times New Roman" w:hAnsi="Times New Roman" w:cs="Times New Roman"/>
            <w:bCs/>
            <w:sz w:val="20"/>
            <w:szCs w:val="20"/>
            <w:u w:val="single"/>
          </w:rPr>
          <w:t xml:space="preserve"># </w:t>
        </w:r>
        <w:proofErr w:type="gramStart"/>
        <w:r w:rsidRPr="00DF53BA">
          <w:rPr>
            <w:rFonts w:ascii="Times New Roman" w:eastAsia="Times New Roman" w:hAnsi="Times New Roman" w:cs="Times New Roman"/>
            <w:bCs/>
            <w:sz w:val="20"/>
            <w:szCs w:val="20"/>
            <w:u w:val="single"/>
          </w:rPr>
          <w:t>find</w:t>
        </w:r>
        <w:proofErr w:type="gramEnd"/>
        <w:r w:rsidRPr="00DF53BA">
          <w:rPr>
            <w:rFonts w:ascii="Times New Roman" w:eastAsia="Times New Roman" w:hAnsi="Times New Roman" w:cs="Times New Roman"/>
            <w:bCs/>
            <w:sz w:val="20"/>
            <w:szCs w:val="20"/>
            <w:u w:val="single"/>
          </w:rPr>
          <w:t xml:space="preserve"> / -</w:t>
        </w:r>
        <w:proofErr w:type="spellStart"/>
        <w:r w:rsidRPr="00DF53BA">
          <w:rPr>
            <w:rFonts w:ascii="Times New Roman" w:eastAsia="Times New Roman" w:hAnsi="Times New Roman" w:cs="Times New Roman"/>
            <w:bCs/>
            <w:sz w:val="20"/>
            <w:szCs w:val="20"/>
            <w:u w:val="single"/>
          </w:rPr>
          <w:t>amin</w:t>
        </w:r>
        <w:proofErr w:type="spellEnd"/>
        <w:r w:rsidRPr="00DF53BA">
          <w:rPr>
            <w:rFonts w:ascii="Times New Roman" w:eastAsia="Times New Roman" w:hAnsi="Times New Roman" w:cs="Times New Roman"/>
            <w:bCs/>
            <w:sz w:val="20"/>
            <w:szCs w:val="20"/>
            <w:u w:val="single"/>
          </w:rPr>
          <w:t xml:space="preserve"> -60</w:t>
        </w:r>
      </w:ins>
    </w:p>
    <w:p w:rsidR="00DF53BA" w:rsidRPr="00DF53BA" w:rsidRDefault="00DF53BA" w:rsidP="00DF53BA">
      <w:pPr>
        <w:shd w:val="clear" w:color="auto" w:fill="FAFFC6"/>
        <w:spacing w:after="150" w:line="240" w:lineRule="auto"/>
        <w:jc w:val="center"/>
        <w:rPr>
          <w:ins w:id="196" w:author="Unknown"/>
          <w:rFonts w:ascii="Times New Roman" w:eastAsia="Times New Roman" w:hAnsi="Times New Roman" w:cs="Times New Roman"/>
          <w:sz w:val="24"/>
          <w:szCs w:val="24"/>
          <w:u w:val="single"/>
        </w:rPr>
      </w:pPr>
      <w:ins w:id="197" w:author="Unknown">
        <w:r w:rsidRPr="00DF53BA">
          <w:rPr>
            <w:rFonts w:ascii="Times New Roman" w:eastAsia="Times New Roman" w:hAnsi="Times New Roman" w:cs="Times New Roman"/>
            <w:bCs/>
            <w:color w:val="333333"/>
            <w:sz w:val="36"/>
            <w:u w:val="single"/>
          </w:rPr>
          <w:t xml:space="preserve">Part V – </w:t>
        </w:r>
        <w:r w:rsidRPr="00DF53BA">
          <w:rPr>
            <w:rFonts w:ascii="Times New Roman" w:eastAsia="Times New Roman" w:hAnsi="Times New Roman" w:cs="Times New Roman"/>
            <w:bCs/>
            <w:color w:val="FF0000"/>
            <w:sz w:val="36"/>
            <w:u w:val="single"/>
          </w:rPr>
          <w:t>Find Files and Directories Based on Size</w:t>
        </w:r>
      </w:ins>
    </w:p>
    <w:p w:rsidR="00DF53BA" w:rsidRPr="00DF53BA" w:rsidRDefault="00DF53BA" w:rsidP="00DF53BA">
      <w:pPr>
        <w:spacing w:before="100" w:beforeAutospacing="1" w:after="100" w:afterAutospacing="1" w:line="240" w:lineRule="auto"/>
        <w:outlineLvl w:val="3"/>
        <w:rPr>
          <w:ins w:id="198" w:author="Unknown"/>
          <w:rFonts w:ascii="Times New Roman" w:eastAsia="Times New Roman" w:hAnsi="Times New Roman" w:cs="Times New Roman"/>
          <w:bCs/>
          <w:sz w:val="24"/>
          <w:szCs w:val="24"/>
          <w:u w:val="single"/>
        </w:rPr>
      </w:pPr>
      <w:ins w:id="199" w:author="Unknown">
        <w:r w:rsidRPr="00DF53BA">
          <w:rPr>
            <w:rFonts w:ascii="Times New Roman" w:eastAsia="Times New Roman" w:hAnsi="Times New Roman" w:cs="Times New Roman"/>
            <w:bCs/>
            <w:sz w:val="24"/>
            <w:szCs w:val="24"/>
            <w:u w:val="single"/>
          </w:rPr>
          <w:t>32. Find 50MB Files</w:t>
        </w:r>
      </w:ins>
    </w:p>
    <w:p w:rsidR="00DF53BA" w:rsidRPr="00DF53BA" w:rsidRDefault="00DF53BA" w:rsidP="00DF53BA">
      <w:pPr>
        <w:spacing w:before="100" w:beforeAutospacing="1" w:after="100" w:afterAutospacing="1" w:line="240" w:lineRule="auto"/>
        <w:rPr>
          <w:ins w:id="200" w:author="Unknown"/>
          <w:rFonts w:ascii="Times New Roman" w:eastAsia="Times New Roman" w:hAnsi="Times New Roman" w:cs="Times New Roman"/>
          <w:sz w:val="24"/>
          <w:szCs w:val="24"/>
          <w:u w:val="single"/>
        </w:rPr>
      </w:pPr>
      <w:proofErr w:type="gramStart"/>
      <w:ins w:id="201" w:author="Unknown">
        <w:r w:rsidRPr="00DF53BA">
          <w:rPr>
            <w:rFonts w:ascii="Times New Roman" w:eastAsia="Times New Roman" w:hAnsi="Times New Roman" w:cs="Times New Roman"/>
            <w:sz w:val="24"/>
            <w:szCs w:val="24"/>
            <w:u w:val="single"/>
          </w:rPr>
          <w:t xml:space="preserve">To find all </w:t>
        </w:r>
        <w:r w:rsidRPr="00DF53BA">
          <w:rPr>
            <w:rFonts w:ascii="Times New Roman" w:eastAsia="Times New Roman" w:hAnsi="Times New Roman" w:cs="Times New Roman"/>
            <w:bCs/>
            <w:sz w:val="24"/>
            <w:szCs w:val="24"/>
            <w:u w:val="single"/>
          </w:rPr>
          <w:t>50MB</w:t>
        </w:r>
        <w:r w:rsidRPr="00DF53BA">
          <w:rPr>
            <w:rFonts w:ascii="Times New Roman" w:eastAsia="Times New Roman" w:hAnsi="Times New Roman" w:cs="Times New Roman"/>
            <w:sz w:val="24"/>
            <w:szCs w:val="24"/>
            <w:u w:val="single"/>
          </w:rPr>
          <w:t xml:space="preserve"> files, use.</w:t>
        </w:r>
        <w:proofErr w:type="gramEnd"/>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 w:author="Unknown"/>
          <w:rFonts w:ascii="Times New Roman" w:eastAsia="Times New Roman" w:hAnsi="Times New Roman" w:cs="Times New Roman"/>
          <w:sz w:val="20"/>
          <w:szCs w:val="20"/>
          <w:u w:val="single"/>
        </w:rPr>
      </w:pPr>
      <w:ins w:id="203" w:author="Unknown">
        <w:r w:rsidRPr="00DF53BA">
          <w:rPr>
            <w:rFonts w:ascii="Times New Roman" w:eastAsia="Times New Roman" w:hAnsi="Times New Roman" w:cs="Times New Roman"/>
            <w:bCs/>
            <w:sz w:val="20"/>
            <w:szCs w:val="20"/>
            <w:u w:val="single"/>
          </w:rPr>
          <w:t xml:space="preserve"># </w:t>
        </w:r>
        <w:proofErr w:type="gramStart"/>
        <w:r w:rsidRPr="00DF53BA">
          <w:rPr>
            <w:rFonts w:ascii="Times New Roman" w:eastAsia="Times New Roman" w:hAnsi="Times New Roman" w:cs="Times New Roman"/>
            <w:bCs/>
            <w:sz w:val="20"/>
            <w:szCs w:val="20"/>
            <w:u w:val="single"/>
          </w:rPr>
          <w:t>find</w:t>
        </w:r>
        <w:proofErr w:type="gramEnd"/>
        <w:r w:rsidRPr="00DF53BA">
          <w:rPr>
            <w:rFonts w:ascii="Times New Roman" w:eastAsia="Times New Roman" w:hAnsi="Times New Roman" w:cs="Times New Roman"/>
            <w:bCs/>
            <w:sz w:val="20"/>
            <w:szCs w:val="20"/>
            <w:u w:val="single"/>
          </w:rPr>
          <w:t xml:space="preserve"> / -size 50M</w:t>
        </w:r>
      </w:ins>
    </w:p>
    <w:p w:rsidR="00DF53BA" w:rsidRPr="00DF53BA" w:rsidRDefault="00DF53BA" w:rsidP="00DF53BA">
      <w:pPr>
        <w:spacing w:before="100" w:beforeAutospacing="1" w:after="100" w:afterAutospacing="1" w:line="240" w:lineRule="auto"/>
        <w:outlineLvl w:val="3"/>
        <w:rPr>
          <w:ins w:id="204" w:author="Unknown"/>
          <w:rFonts w:ascii="Times New Roman" w:eastAsia="Times New Roman" w:hAnsi="Times New Roman" w:cs="Times New Roman"/>
          <w:bCs/>
          <w:sz w:val="24"/>
          <w:szCs w:val="24"/>
          <w:u w:val="single"/>
        </w:rPr>
      </w:pPr>
      <w:ins w:id="205" w:author="Unknown">
        <w:r w:rsidRPr="00DF53BA">
          <w:rPr>
            <w:rFonts w:ascii="Times New Roman" w:eastAsia="Times New Roman" w:hAnsi="Times New Roman" w:cs="Times New Roman"/>
            <w:bCs/>
            <w:sz w:val="24"/>
            <w:szCs w:val="24"/>
            <w:u w:val="single"/>
          </w:rPr>
          <w:t>33. Find Size between 50MB – 100MB</w:t>
        </w:r>
      </w:ins>
    </w:p>
    <w:p w:rsidR="00DF53BA" w:rsidRPr="00DF53BA" w:rsidRDefault="00DF53BA" w:rsidP="00DF53BA">
      <w:pPr>
        <w:spacing w:before="100" w:beforeAutospacing="1" w:after="100" w:afterAutospacing="1" w:line="240" w:lineRule="auto"/>
        <w:rPr>
          <w:ins w:id="206" w:author="Unknown"/>
          <w:rFonts w:ascii="Times New Roman" w:eastAsia="Times New Roman" w:hAnsi="Times New Roman" w:cs="Times New Roman"/>
          <w:sz w:val="24"/>
          <w:szCs w:val="24"/>
          <w:u w:val="single"/>
        </w:rPr>
      </w:pPr>
      <w:ins w:id="207" w:author="Unknown">
        <w:r w:rsidRPr="00DF53BA">
          <w:rPr>
            <w:rFonts w:ascii="Times New Roman" w:eastAsia="Times New Roman" w:hAnsi="Times New Roman" w:cs="Times New Roman"/>
            <w:sz w:val="24"/>
            <w:szCs w:val="24"/>
            <w:u w:val="single"/>
          </w:rPr>
          <w:t xml:space="preserve">To find all the files which are greater than </w:t>
        </w:r>
        <w:r w:rsidRPr="00DF53BA">
          <w:rPr>
            <w:rFonts w:ascii="Times New Roman" w:eastAsia="Times New Roman" w:hAnsi="Times New Roman" w:cs="Times New Roman"/>
            <w:bCs/>
            <w:sz w:val="24"/>
            <w:szCs w:val="24"/>
            <w:u w:val="single"/>
          </w:rPr>
          <w:t>50MB</w:t>
        </w:r>
        <w:r w:rsidRPr="00DF53BA">
          <w:rPr>
            <w:rFonts w:ascii="Times New Roman" w:eastAsia="Times New Roman" w:hAnsi="Times New Roman" w:cs="Times New Roman"/>
            <w:sz w:val="24"/>
            <w:szCs w:val="24"/>
            <w:u w:val="single"/>
          </w:rPr>
          <w:t xml:space="preserve"> and less than </w:t>
        </w:r>
        <w:proofErr w:type="gramStart"/>
        <w:r w:rsidRPr="00DF53BA">
          <w:rPr>
            <w:rFonts w:ascii="Times New Roman" w:eastAsia="Times New Roman" w:hAnsi="Times New Roman" w:cs="Times New Roman"/>
            <w:bCs/>
            <w:sz w:val="24"/>
            <w:szCs w:val="24"/>
            <w:u w:val="single"/>
          </w:rPr>
          <w:t>100MB</w:t>
        </w:r>
        <w:r w:rsidRPr="00DF53BA">
          <w:rPr>
            <w:rFonts w:ascii="Times New Roman" w:eastAsia="Times New Roman" w:hAnsi="Times New Roman" w:cs="Times New Roman"/>
            <w:sz w:val="24"/>
            <w:szCs w:val="24"/>
            <w:u w:val="single"/>
          </w:rPr>
          <w:t>.</w:t>
        </w:r>
        <w:proofErr w:type="gramEnd"/>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Times New Roman" w:eastAsia="Times New Roman" w:hAnsi="Times New Roman" w:cs="Times New Roman"/>
          <w:sz w:val="20"/>
          <w:szCs w:val="20"/>
          <w:u w:val="single"/>
        </w:rPr>
      </w:pPr>
      <w:ins w:id="209" w:author="Unknown">
        <w:r w:rsidRPr="00DF53BA">
          <w:rPr>
            <w:rFonts w:ascii="Times New Roman" w:eastAsia="Times New Roman" w:hAnsi="Times New Roman" w:cs="Times New Roman"/>
            <w:bCs/>
            <w:sz w:val="20"/>
            <w:szCs w:val="20"/>
            <w:u w:val="single"/>
          </w:rPr>
          <w:t xml:space="preserve"># </w:t>
        </w:r>
        <w:proofErr w:type="gramStart"/>
        <w:r w:rsidRPr="00DF53BA">
          <w:rPr>
            <w:rFonts w:ascii="Times New Roman" w:eastAsia="Times New Roman" w:hAnsi="Times New Roman" w:cs="Times New Roman"/>
            <w:bCs/>
            <w:sz w:val="20"/>
            <w:szCs w:val="20"/>
            <w:u w:val="single"/>
          </w:rPr>
          <w:t>find</w:t>
        </w:r>
        <w:proofErr w:type="gramEnd"/>
        <w:r w:rsidRPr="00DF53BA">
          <w:rPr>
            <w:rFonts w:ascii="Times New Roman" w:eastAsia="Times New Roman" w:hAnsi="Times New Roman" w:cs="Times New Roman"/>
            <w:bCs/>
            <w:sz w:val="20"/>
            <w:szCs w:val="20"/>
            <w:u w:val="single"/>
          </w:rPr>
          <w:t xml:space="preserve"> / -size +50M -size -100M</w:t>
        </w:r>
      </w:ins>
    </w:p>
    <w:p w:rsidR="00DF53BA" w:rsidRPr="00DF53BA" w:rsidRDefault="00DF53BA" w:rsidP="00DF53BA">
      <w:pPr>
        <w:spacing w:before="100" w:beforeAutospacing="1" w:after="100" w:afterAutospacing="1" w:line="240" w:lineRule="auto"/>
        <w:outlineLvl w:val="3"/>
        <w:rPr>
          <w:ins w:id="210" w:author="Unknown"/>
          <w:rFonts w:ascii="Times New Roman" w:eastAsia="Times New Roman" w:hAnsi="Times New Roman" w:cs="Times New Roman"/>
          <w:bCs/>
          <w:sz w:val="24"/>
          <w:szCs w:val="24"/>
          <w:u w:val="single"/>
        </w:rPr>
      </w:pPr>
      <w:ins w:id="211" w:author="Unknown">
        <w:r w:rsidRPr="00DF53BA">
          <w:rPr>
            <w:rFonts w:ascii="Times New Roman" w:eastAsia="Times New Roman" w:hAnsi="Times New Roman" w:cs="Times New Roman"/>
            <w:bCs/>
            <w:sz w:val="24"/>
            <w:szCs w:val="24"/>
            <w:u w:val="single"/>
          </w:rPr>
          <w:t>34. Find and Delete 100MB Files</w:t>
        </w:r>
      </w:ins>
    </w:p>
    <w:p w:rsidR="00DF53BA" w:rsidRPr="00DF53BA" w:rsidRDefault="00DF53BA" w:rsidP="00DF53BA">
      <w:pPr>
        <w:spacing w:before="100" w:beforeAutospacing="1" w:after="100" w:afterAutospacing="1" w:line="240" w:lineRule="auto"/>
        <w:rPr>
          <w:ins w:id="212" w:author="Unknown"/>
          <w:rFonts w:ascii="Times New Roman" w:eastAsia="Times New Roman" w:hAnsi="Times New Roman" w:cs="Times New Roman"/>
          <w:sz w:val="24"/>
          <w:szCs w:val="24"/>
          <w:u w:val="single"/>
        </w:rPr>
      </w:pPr>
      <w:ins w:id="213" w:author="Unknown">
        <w:r w:rsidRPr="00DF53BA">
          <w:rPr>
            <w:rFonts w:ascii="Times New Roman" w:eastAsia="Times New Roman" w:hAnsi="Times New Roman" w:cs="Times New Roman"/>
            <w:sz w:val="24"/>
            <w:szCs w:val="24"/>
            <w:u w:val="single"/>
          </w:rPr>
          <w:t xml:space="preserve">To find all </w:t>
        </w:r>
        <w:r w:rsidRPr="00DF53BA">
          <w:rPr>
            <w:rFonts w:ascii="Times New Roman" w:eastAsia="Times New Roman" w:hAnsi="Times New Roman" w:cs="Times New Roman"/>
            <w:bCs/>
            <w:sz w:val="24"/>
            <w:szCs w:val="24"/>
            <w:u w:val="single"/>
          </w:rPr>
          <w:t>100MB</w:t>
        </w:r>
        <w:r w:rsidRPr="00DF53BA">
          <w:rPr>
            <w:rFonts w:ascii="Times New Roman" w:eastAsia="Times New Roman" w:hAnsi="Times New Roman" w:cs="Times New Roman"/>
            <w:sz w:val="24"/>
            <w:szCs w:val="24"/>
            <w:u w:val="single"/>
          </w:rPr>
          <w:t xml:space="preserve"> files and </w:t>
        </w:r>
        <w:proofErr w:type="gramStart"/>
        <w:r w:rsidRPr="00DF53BA">
          <w:rPr>
            <w:rFonts w:ascii="Times New Roman" w:eastAsia="Times New Roman" w:hAnsi="Times New Roman" w:cs="Times New Roman"/>
            <w:sz w:val="24"/>
            <w:szCs w:val="24"/>
            <w:u w:val="single"/>
          </w:rPr>
          <w:t>delete</w:t>
        </w:r>
        <w:proofErr w:type="gramEnd"/>
        <w:r w:rsidRPr="00DF53BA">
          <w:rPr>
            <w:rFonts w:ascii="Times New Roman" w:eastAsia="Times New Roman" w:hAnsi="Times New Roman" w:cs="Times New Roman"/>
            <w:sz w:val="24"/>
            <w:szCs w:val="24"/>
            <w:u w:val="single"/>
          </w:rPr>
          <w:t xml:space="preserve"> them using one single command.</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4" w:author="Unknown"/>
          <w:rFonts w:ascii="Times New Roman" w:eastAsia="Times New Roman" w:hAnsi="Times New Roman" w:cs="Times New Roman"/>
          <w:sz w:val="20"/>
          <w:szCs w:val="20"/>
          <w:u w:val="single"/>
        </w:rPr>
      </w:pPr>
      <w:ins w:id="215" w:author="Unknown">
        <w:r w:rsidRPr="00DF53BA">
          <w:rPr>
            <w:rFonts w:ascii="Times New Roman" w:eastAsia="Times New Roman" w:hAnsi="Times New Roman" w:cs="Times New Roman"/>
            <w:bCs/>
            <w:sz w:val="20"/>
            <w:szCs w:val="20"/>
            <w:u w:val="single"/>
          </w:rPr>
          <w:t xml:space="preserve"># find / -size +100M -exec </w:t>
        </w:r>
        <w:proofErr w:type="spellStart"/>
        <w:r w:rsidRPr="00DF53BA">
          <w:rPr>
            <w:rFonts w:ascii="Times New Roman" w:eastAsia="Times New Roman" w:hAnsi="Times New Roman" w:cs="Times New Roman"/>
            <w:bCs/>
            <w:sz w:val="20"/>
            <w:szCs w:val="20"/>
            <w:u w:val="single"/>
          </w:rPr>
          <w:t>rm</w:t>
        </w:r>
        <w:proofErr w:type="spellEnd"/>
        <w:r w:rsidRPr="00DF53BA">
          <w:rPr>
            <w:rFonts w:ascii="Times New Roman" w:eastAsia="Times New Roman" w:hAnsi="Times New Roman" w:cs="Times New Roman"/>
            <w:bCs/>
            <w:sz w:val="20"/>
            <w:szCs w:val="20"/>
            <w:u w:val="single"/>
          </w:rPr>
          <w:t xml:space="preserve"> -</w:t>
        </w:r>
        <w:proofErr w:type="spellStart"/>
        <w:proofErr w:type="gramStart"/>
        <w:r w:rsidRPr="00DF53BA">
          <w:rPr>
            <w:rFonts w:ascii="Times New Roman" w:eastAsia="Times New Roman" w:hAnsi="Times New Roman" w:cs="Times New Roman"/>
            <w:bCs/>
            <w:sz w:val="20"/>
            <w:szCs w:val="20"/>
            <w:u w:val="single"/>
          </w:rPr>
          <w:t>rf</w:t>
        </w:r>
        <w:proofErr w:type="spellEnd"/>
        <w:proofErr w:type="gramEnd"/>
        <w:r w:rsidRPr="00DF53BA">
          <w:rPr>
            <w:rFonts w:ascii="Times New Roman" w:eastAsia="Times New Roman" w:hAnsi="Times New Roman" w:cs="Times New Roman"/>
            <w:bCs/>
            <w:sz w:val="20"/>
            <w:szCs w:val="20"/>
            <w:u w:val="single"/>
          </w:rPr>
          <w:t xml:space="preserve"> {} \;</w:t>
        </w:r>
      </w:ins>
    </w:p>
    <w:p w:rsidR="00DF53BA" w:rsidRPr="00DF53BA" w:rsidRDefault="00DF53BA" w:rsidP="00DF53BA">
      <w:pPr>
        <w:spacing w:before="100" w:beforeAutospacing="1" w:after="100" w:afterAutospacing="1" w:line="240" w:lineRule="auto"/>
        <w:outlineLvl w:val="3"/>
        <w:rPr>
          <w:ins w:id="216" w:author="Unknown"/>
          <w:rFonts w:ascii="Times New Roman" w:eastAsia="Times New Roman" w:hAnsi="Times New Roman" w:cs="Times New Roman"/>
          <w:bCs/>
          <w:sz w:val="24"/>
          <w:szCs w:val="24"/>
          <w:u w:val="single"/>
        </w:rPr>
      </w:pPr>
      <w:ins w:id="217" w:author="Unknown">
        <w:r w:rsidRPr="00DF53BA">
          <w:rPr>
            <w:rFonts w:ascii="Times New Roman" w:eastAsia="Times New Roman" w:hAnsi="Times New Roman" w:cs="Times New Roman"/>
            <w:bCs/>
            <w:sz w:val="24"/>
            <w:szCs w:val="24"/>
            <w:u w:val="single"/>
          </w:rPr>
          <w:t>35. Find Specific Files and Delete</w:t>
        </w:r>
      </w:ins>
    </w:p>
    <w:p w:rsidR="00DF53BA" w:rsidRPr="00DF53BA" w:rsidRDefault="00DF53BA" w:rsidP="00DF53BA">
      <w:pPr>
        <w:spacing w:before="100" w:beforeAutospacing="1" w:after="100" w:afterAutospacing="1" w:line="240" w:lineRule="auto"/>
        <w:rPr>
          <w:ins w:id="218" w:author="Unknown"/>
          <w:rFonts w:ascii="Times New Roman" w:eastAsia="Times New Roman" w:hAnsi="Times New Roman" w:cs="Times New Roman"/>
          <w:sz w:val="24"/>
          <w:szCs w:val="24"/>
          <w:u w:val="single"/>
        </w:rPr>
      </w:pPr>
      <w:ins w:id="219" w:author="Unknown">
        <w:r w:rsidRPr="00DF53BA">
          <w:rPr>
            <w:rFonts w:ascii="Times New Roman" w:eastAsia="Times New Roman" w:hAnsi="Times New Roman" w:cs="Times New Roman"/>
            <w:sz w:val="24"/>
            <w:szCs w:val="24"/>
            <w:u w:val="single"/>
          </w:rPr>
          <w:t xml:space="preserve">Find all </w:t>
        </w:r>
        <w:r w:rsidRPr="00DF53BA">
          <w:rPr>
            <w:rFonts w:ascii="Times New Roman" w:eastAsia="Times New Roman" w:hAnsi="Times New Roman" w:cs="Times New Roman"/>
            <w:bCs/>
            <w:sz w:val="24"/>
            <w:szCs w:val="24"/>
            <w:u w:val="single"/>
          </w:rPr>
          <w:t>.mp3</w:t>
        </w:r>
        <w:r w:rsidRPr="00DF53BA">
          <w:rPr>
            <w:rFonts w:ascii="Times New Roman" w:eastAsia="Times New Roman" w:hAnsi="Times New Roman" w:cs="Times New Roman"/>
            <w:sz w:val="24"/>
            <w:szCs w:val="24"/>
            <w:u w:val="single"/>
          </w:rPr>
          <w:t xml:space="preserve"> files with more than </w:t>
        </w:r>
        <w:r w:rsidRPr="00DF53BA">
          <w:rPr>
            <w:rFonts w:ascii="Times New Roman" w:eastAsia="Times New Roman" w:hAnsi="Times New Roman" w:cs="Times New Roman"/>
            <w:bCs/>
            <w:sz w:val="24"/>
            <w:szCs w:val="24"/>
            <w:u w:val="single"/>
          </w:rPr>
          <w:t>10MB</w:t>
        </w:r>
        <w:r w:rsidRPr="00DF53BA">
          <w:rPr>
            <w:rFonts w:ascii="Times New Roman" w:eastAsia="Times New Roman" w:hAnsi="Times New Roman" w:cs="Times New Roman"/>
            <w:sz w:val="24"/>
            <w:szCs w:val="24"/>
            <w:u w:val="single"/>
          </w:rPr>
          <w:t xml:space="preserve"> and delete them using one single command.</w:t>
        </w:r>
      </w:ins>
    </w:p>
    <w:p w:rsidR="00DF53BA" w:rsidRPr="00DF53BA" w:rsidRDefault="00DF53BA" w:rsidP="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 w:author="Unknown"/>
          <w:rFonts w:ascii="Times New Roman" w:eastAsia="Times New Roman" w:hAnsi="Times New Roman" w:cs="Times New Roman"/>
          <w:sz w:val="20"/>
          <w:szCs w:val="20"/>
          <w:u w:val="single"/>
        </w:rPr>
      </w:pPr>
      <w:ins w:id="221" w:author="Unknown">
        <w:r w:rsidRPr="00DF53BA">
          <w:rPr>
            <w:rFonts w:ascii="Times New Roman" w:eastAsia="Times New Roman" w:hAnsi="Times New Roman" w:cs="Times New Roman"/>
            <w:bCs/>
            <w:sz w:val="20"/>
            <w:szCs w:val="20"/>
            <w:u w:val="single"/>
          </w:rPr>
          <w:t xml:space="preserve"># </w:t>
        </w:r>
        <w:proofErr w:type="gramStart"/>
        <w:r w:rsidRPr="00DF53BA">
          <w:rPr>
            <w:rFonts w:ascii="Times New Roman" w:eastAsia="Times New Roman" w:hAnsi="Times New Roman" w:cs="Times New Roman"/>
            <w:bCs/>
            <w:sz w:val="20"/>
            <w:szCs w:val="20"/>
            <w:u w:val="single"/>
          </w:rPr>
          <w:t>find</w:t>
        </w:r>
        <w:proofErr w:type="gramEnd"/>
        <w:r w:rsidRPr="00DF53BA">
          <w:rPr>
            <w:rFonts w:ascii="Times New Roman" w:eastAsia="Times New Roman" w:hAnsi="Times New Roman" w:cs="Times New Roman"/>
            <w:bCs/>
            <w:sz w:val="20"/>
            <w:szCs w:val="20"/>
            <w:u w:val="single"/>
          </w:rPr>
          <w:t xml:space="preserve"> / -type f -name *.mp3 -size +10M -exec </w:t>
        </w:r>
        <w:proofErr w:type="spellStart"/>
        <w:r w:rsidRPr="00DF53BA">
          <w:rPr>
            <w:rFonts w:ascii="Times New Roman" w:eastAsia="Times New Roman" w:hAnsi="Times New Roman" w:cs="Times New Roman"/>
            <w:bCs/>
            <w:sz w:val="20"/>
            <w:szCs w:val="20"/>
            <w:u w:val="single"/>
          </w:rPr>
          <w:t>rm</w:t>
        </w:r>
        <w:proofErr w:type="spellEnd"/>
        <w:r w:rsidRPr="00DF53BA">
          <w:rPr>
            <w:rFonts w:ascii="Times New Roman" w:eastAsia="Times New Roman" w:hAnsi="Times New Roman" w:cs="Times New Roman"/>
            <w:bCs/>
            <w:sz w:val="20"/>
            <w:szCs w:val="20"/>
            <w:u w:val="single"/>
          </w:rPr>
          <w:t xml:space="preserve"> {} \;</w:t>
        </w:r>
      </w:ins>
    </w:p>
    <w:p w:rsidR="00DF53BA" w:rsidRDefault="00DF53BA" w:rsidP="00DF53BA">
      <w:pPr>
        <w:spacing w:before="100" w:beforeAutospacing="1" w:after="100" w:afterAutospacing="1" w:line="240" w:lineRule="auto"/>
        <w:rPr>
          <w:rFonts w:ascii="Times New Roman" w:eastAsia="Times New Roman" w:hAnsi="Times New Roman" w:cs="Times New Roman"/>
          <w:sz w:val="24"/>
          <w:szCs w:val="24"/>
        </w:rPr>
      </w:pPr>
    </w:p>
    <w:p w:rsidR="004D551C" w:rsidRDefault="004D551C" w:rsidP="00DF53BA">
      <w:pPr>
        <w:spacing w:before="100" w:beforeAutospacing="1" w:after="100" w:afterAutospacing="1" w:line="240" w:lineRule="auto"/>
        <w:rPr>
          <w:rFonts w:ascii="Times New Roman" w:eastAsia="Times New Roman" w:hAnsi="Times New Roman" w:cs="Times New Roman"/>
          <w:sz w:val="24"/>
          <w:szCs w:val="24"/>
        </w:rPr>
      </w:pPr>
    </w:p>
    <w:p w:rsidR="00F11060" w:rsidRDefault="00F11060" w:rsidP="00F11060">
      <w:pPr>
        <w:pStyle w:val="Heading2"/>
      </w:pPr>
      <w:r>
        <w:lastRenderedPageBreak/>
        <w:t xml:space="preserve">The </w:t>
      </w:r>
      <w:proofErr w:type="spellStart"/>
      <w:r>
        <w:t>grep</w:t>
      </w:r>
      <w:proofErr w:type="spellEnd"/>
      <w:r>
        <w:t xml:space="preserve"> Command</w:t>
      </w:r>
    </w:p>
    <w:p w:rsidR="00F11060" w:rsidRDefault="00F11060" w:rsidP="00F11060">
      <w:pPr>
        <w:pStyle w:val="NormalWeb"/>
      </w:pPr>
      <w:r>
        <w:t xml:space="preserve">The </w:t>
      </w:r>
      <w:proofErr w:type="spellStart"/>
      <w:r>
        <w:t>grep</w:t>
      </w:r>
      <w:proofErr w:type="spellEnd"/>
      <w:r>
        <w:t xml:space="preserve"> command searches a file or files for lines that have a certain pattern. The syntax is −</w:t>
      </w:r>
    </w:p>
    <w:p w:rsidR="00F11060" w:rsidRDefault="00F11060" w:rsidP="00F11060">
      <w:pPr>
        <w:pStyle w:val="HTMLPreformatted"/>
      </w:pPr>
      <w:r>
        <w:t>$</w:t>
      </w:r>
      <w:proofErr w:type="spellStart"/>
      <w:r>
        <w:t>grep</w:t>
      </w:r>
      <w:proofErr w:type="spellEnd"/>
      <w:r>
        <w:t xml:space="preserve"> pattern file(s)</w:t>
      </w:r>
    </w:p>
    <w:p w:rsidR="00F11060" w:rsidRDefault="00F11060" w:rsidP="00F11060">
      <w:pPr>
        <w:pStyle w:val="NormalWeb"/>
      </w:pPr>
      <w:r>
        <w:t xml:space="preserve">The name </w:t>
      </w:r>
      <w:r>
        <w:rPr>
          <w:b/>
          <w:bCs/>
        </w:rPr>
        <w:t>"</w:t>
      </w:r>
      <w:proofErr w:type="spellStart"/>
      <w:r>
        <w:rPr>
          <w:b/>
          <w:bCs/>
        </w:rPr>
        <w:t>grep</w:t>
      </w:r>
      <w:proofErr w:type="spellEnd"/>
      <w:r>
        <w:rPr>
          <w:b/>
          <w:bCs/>
        </w:rPr>
        <w:t>"</w:t>
      </w:r>
      <w:r>
        <w:t xml:space="preserve"> comes from the </w:t>
      </w:r>
      <w:proofErr w:type="spellStart"/>
      <w:proofErr w:type="gramStart"/>
      <w:r>
        <w:t>ed</w:t>
      </w:r>
      <w:proofErr w:type="spellEnd"/>
      <w:proofErr w:type="gramEnd"/>
      <w:r>
        <w:t xml:space="preserve"> (a Unix line editor) command </w:t>
      </w:r>
      <w:r>
        <w:rPr>
          <w:b/>
          <w:bCs/>
        </w:rPr>
        <w:t>g/re/p</w:t>
      </w:r>
      <w:r>
        <w:t xml:space="preserve"> which means “globally search for a regular expression and print all lines containing it”.</w:t>
      </w:r>
    </w:p>
    <w:p w:rsidR="00F11060" w:rsidRDefault="00F11060" w:rsidP="00F11060">
      <w:pPr>
        <w:pStyle w:val="NormalWeb"/>
      </w:pPr>
      <w:r>
        <w:t>A regular expression is either some plain text (a word, for example) and/or special characters used for pattern matching.</w:t>
      </w:r>
    </w:p>
    <w:p w:rsidR="00F11060" w:rsidRDefault="00F11060" w:rsidP="00F11060">
      <w:pPr>
        <w:pStyle w:val="NormalWeb"/>
      </w:pPr>
      <w:r>
        <w:t xml:space="preserve">The simplest use of </w:t>
      </w:r>
      <w:proofErr w:type="spellStart"/>
      <w:r>
        <w:t>grep</w:t>
      </w:r>
      <w:proofErr w:type="spellEnd"/>
      <w:r>
        <w:t xml:space="preserve"> is to look for a pattern consisting of a single word. It can be used in a pipe so that only those lines of the input files containing a given string are sent to the standard output. If you don't give </w:t>
      </w:r>
      <w:proofErr w:type="spellStart"/>
      <w:r>
        <w:t>grep</w:t>
      </w:r>
      <w:proofErr w:type="spellEnd"/>
      <w:r>
        <w:t xml:space="preserve"> a filename to read, it reads its standard input; that's the way all filter programs work −</w:t>
      </w:r>
    </w:p>
    <w:p w:rsidR="00F11060" w:rsidRDefault="00F11060" w:rsidP="00F11060">
      <w:pPr>
        <w:pStyle w:val="HTMLPreformatted"/>
      </w:pPr>
      <w:r>
        <w:t>$</w:t>
      </w:r>
      <w:proofErr w:type="spellStart"/>
      <w:r>
        <w:t>ls</w:t>
      </w:r>
      <w:proofErr w:type="spellEnd"/>
      <w:r>
        <w:t xml:space="preserve"> -l | </w:t>
      </w:r>
      <w:proofErr w:type="spellStart"/>
      <w:r>
        <w:t>grep</w:t>
      </w:r>
      <w:proofErr w:type="spellEnd"/>
      <w:r>
        <w:t xml:space="preserve"> "Aug"</w:t>
      </w:r>
    </w:p>
    <w:p w:rsidR="00F11060" w:rsidRDefault="00F11060" w:rsidP="00F11060">
      <w:pPr>
        <w:pStyle w:val="HTMLPreformatted"/>
      </w:pPr>
      <w:r>
        <w:t>-</w:t>
      </w:r>
      <w:proofErr w:type="spellStart"/>
      <w:proofErr w:type="gramStart"/>
      <w:r>
        <w:t>rw-</w:t>
      </w:r>
      <w:proofErr w:type="gramEnd"/>
      <w:r>
        <w:t>rw-rw</w:t>
      </w:r>
      <w:proofErr w:type="spellEnd"/>
      <w:r>
        <w:t>-   1 john  doc     11008 Aug  6 14:10 ch02</w:t>
      </w:r>
    </w:p>
    <w:p w:rsidR="00F11060" w:rsidRDefault="00F11060" w:rsidP="00F11060">
      <w:pPr>
        <w:pStyle w:val="HTMLPreformatted"/>
      </w:pPr>
      <w:r>
        <w:t>-</w:t>
      </w:r>
      <w:proofErr w:type="spellStart"/>
      <w:proofErr w:type="gramStart"/>
      <w:r>
        <w:t>rw-</w:t>
      </w:r>
      <w:proofErr w:type="gramEnd"/>
      <w:r>
        <w:t>rw-rw</w:t>
      </w:r>
      <w:proofErr w:type="spellEnd"/>
      <w:r>
        <w:t>-   1 john  doc      8515 Aug  6 15:30 ch07</w:t>
      </w:r>
    </w:p>
    <w:p w:rsidR="00F11060" w:rsidRDefault="00F11060" w:rsidP="00F11060">
      <w:pPr>
        <w:pStyle w:val="HTMLPreformatted"/>
      </w:pPr>
      <w:r>
        <w:t>-</w:t>
      </w:r>
      <w:proofErr w:type="spellStart"/>
      <w:proofErr w:type="gramStart"/>
      <w:r>
        <w:t>rw</w:t>
      </w:r>
      <w:proofErr w:type="spellEnd"/>
      <w:r>
        <w:t>-</w:t>
      </w:r>
      <w:proofErr w:type="spellStart"/>
      <w:proofErr w:type="gramEnd"/>
      <w:r>
        <w:t>rw</w:t>
      </w:r>
      <w:proofErr w:type="spellEnd"/>
      <w:r>
        <w:t>-r--   1 john  doc      2488 Aug 15 10:51 intro</w:t>
      </w:r>
    </w:p>
    <w:p w:rsidR="00F11060" w:rsidRDefault="00F11060" w:rsidP="00F11060">
      <w:pPr>
        <w:pStyle w:val="HTMLPreformatted"/>
      </w:pPr>
      <w:r>
        <w:t>-</w:t>
      </w:r>
      <w:proofErr w:type="spellStart"/>
      <w:proofErr w:type="gramStart"/>
      <w:r>
        <w:t>rw</w:t>
      </w:r>
      <w:proofErr w:type="spellEnd"/>
      <w:r>
        <w:t>-</w:t>
      </w:r>
      <w:proofErr w:type="spellStart"/>
      <w:proofErr w:type="gramEnd"/>
      <w:r>
        <w:t>rw</w:t>
      </w:r>
      <w:proofErr w:type="spellEnd"/>
      <w:r>
        <w:t>-r--   1 carol doc      1605 Aug 23 07:35 macros</w:t>
      </w:r>
    </w:p>
    <w:p w:rsidR="00F11060" w:rsidRDefault="00F11060" w:rsidP="00F11060">
      <w:pPr>
        <w:pStyle w:val="HTMLPreformatted"/>
      </w:pPr>
      <w:r>
        <w:t>$</w:t>
      </w:r>
    </w:p>
    <w:p w:rsidR="00F11060" w:rsidRDefault="00F11060" w:rsidP="00F11060">
      <w:pPr>
        <w:pStyle w:val="NormalWeb"/>
      </w:pPr>
      <w:r>
        <w:t xml:space="preserve">There are various options which you can use along with the </w:t>
      </w:r>
      <w:proofErr w:type="spellStart"/>
      <w:r>
        <w:rPr>
          <w:b/>
          <w:bCs/>
        </w:rPr>
        <w:t>grep</w:t>
      </w:r>
      <w:proofErr w:type="spellEnd"/>
      <w:r>
        <w:t xml:space="preserve"> command −</w:t>
      </w:r>
    </w:p>
    <w:tbl>
      <w:tblPr>
        <w:tblW w:w="0" w:type="auto"/>
        <w:tblCellSpacing w:w="15" w:type="dxa"/>
        <w:tblCellMar>
          <w:top w:w="15" w:type="dxa"/>
          <w:left w:w="15" w:type="dxa"/>
          <w:bottom w:w="15" w:type="dxa"/>
          <w:right w:w="15" w:type="dxa"/>
        </w:tblCellMar>
        <w:tblLook w:val="04A0"/>
      </w:tblPr>
      <w:tblGrid>
        <w:gridCol w:w="560"/>
        <w:gridCol w:w="5870"/>
      </w:tblGrid>
      <w:tr w:rsidR="00F11060" w:rsidTr="00F11060">
        <w:trPr>
          <w:tblCellSpacing w:w="15" w:type="dxa"/>
        </w:trPr>
        <w:tc>
          <w:tcPr>
            <w:tcW w:w="0" w:type="auto"/>
            <w:vAlign w:val="center"/>
            <w:hideMark/>
          </w:tcPr>
          <w:p w:rsidR="00F11060" w:rsidRDefault="00F11060">
            <w:pPr>
              <w:jc w:val="center"/>
              <w:rPr>
                <w:b/>
                <w:bCs/>
                <w:sz w:val="24"/>
                <w:szCs w:val="24"/>
              </w:rPr>
            </w:pPr>
            <w:proofErr w:type="spellStart"/>
            <w:r>
              <w:rPr>
                <w:b/>
                <w:bCs/>
              </w:rPr>
              <w:t>S.No</w:t>
            </w:r>
            <w:proofErr w:type="spellEnd"/>
            <w:r>
              <w:rPr>
                <w:b/>
                <w:bCs/>
              </w:rPr>
              <w:t>.</w:t>
            </w:r>
          </w:p>
        </w:tc>
        <w:tc>
          <w:tcPr>
            <w:tcW w:w="0" w:type="auto"/>
            <w:vAlign w:val="center"/>
            <w:hideMark/>
          </w:tcPr>
          <w:p w:rsidR="00F11060" w:rsidRDefault="00F11060">
            <w:pPr>
              <w:jc w:val="center"/>
              <w:rPr>
                <w:b/>
                <w:bCs/>
                <w:sz w:val="24"/>
                <w:szCs w:val="24"/>
              </w:rPr>
            </w:pPr>
            <w:r>
              <w:rPr>
                <w:b/>
                <w:bCs/>
              </w:rPr>
              <w:t>Option &amp; Description</w:t>
            </w:r>
          </w:p>
        </w:tc>
      </w:tr>
      <w:tr w:rsidR="00F11060" w:rsidTr="00F11060">
        <w:trPr>
          <w:tblCellSpacing w:w="15" w:type="dxa"/>
        </w:trPr>
        <w:tc>
          <w:tcPr>
            <w:tcW w:w="0" w:type="auto"/>
            <w:vAlign w:val="center"/>
            <w:hideMark/>
          </w:tcPr>
          <w:p w:rsidR="00F11060" w:rsidRDefault="00F11060">
            <w:pPr>
              <w:rPr>
                <w:sz w:val="24"/>
                <w:szCs w:val="24"/>
              </w:rPr>
            </w:pPr>
            <w:r>
              <w:t>1</w:t>
            </w:r>
          </w:p>
        </w:tc>
        <w:tc>
          <w:tcPr>
            <w:tcW w:w="0" w:type="auto"/>
            <w:vAlign w:val="center"/>
            <w:hideMark/>
          </w:tcPr>
          <w:p w:rsidR="00F11060" w:rsidRDefault="00F11060">
            <w:pPr>
              <w:pStyle w:val="NormalWeb"/>
            </w:pPr>
            <w:r>
              <w:rPr>
                <w:b/>
                <w:bCs/>
              </w:rPr>
              <w:t>-v</w:t>
            </w:r>
          </w:p>
          <w:p w:rsidR="00F11060" w:rsidRDefault="00F11060">
            <w:pPr>
              <w:pStyle w:val="NormalWeb"/>
            </w:pPr>
            <w:r>
              <w:t>Prints all lines that do not match pattern.</w:t>
            </w:r>
          </w:p>
        </w:tc>
      </w:tr>
      <w:tr w:rsidR="00F11060" w:rsidTr="00F11060">
        <w:trPr>
          <w:tblCellSpacing w:w="15" w:type="dxa"/>
        </w:trPr>
        <w:tc>
          <w:tcPr>
            <w:tcW w:w="0" w:type="auto"/>
            <w:vAlign w:val="center"/>
            <w:hideMark/>
          </w:tcPr>
          <w:p w:rsidR="00F11060" w:rsidRDefault="00F11060">
            <w:pPr>
              <w:rPr>
                <w:sz w:val="24"/>
                <w:szCs w:val="24"/>
              </w:rPr>
            </w:pPr>
            <w:r>
              <w:t>2</w:t>
            </w:r>
          </w:p>
        </w:tc>
        <w:tc>
          <w:tcPr>
            <w:tcW w:w="0" w:type="auto"/>
            <w:vAlign w:val="center"/>
            <w:hideMark/>
          </w:tcPr>
          <w:p w:rsidR="00F11060" w:rsidRDefault="00F11060">
            <w:pPr>
              <w:pStyle w:val="NormalWeb"/>
            </w:pPr>
            <w:r>
              <w:rPr>
                <w:b/>
                <w:bCs/>
              </w:rPr>
              <w:t>-n</w:t>
            </w:r>
          </w:p>
          <w:p w:rsidR="00F11060" w:rsidRDefault="00F11060">
            <w:pPr>
              <w:pStyle w:val="NormalWeb"/>
            </w:pPr>
            <w:r>
              <w:t>Prints the matched line and its line number.</w:t>
            </w:r>
          </w:p>
        </w:tc>
      </w:tr>
      <w:tr w:rsidR="00F11060" w:rsidTr="00F11060">
        <w:trPr>
          <w:tblCellSpacing w:w="15" w:type="dxa"/>
        </w:trPr>
        <w:tc>
          <w:tcPr>
            <w:tcW w:w="0" w:type="auto"/>
            <w:vAlign w:val="center"/>
            <w:hideMark/>
          </w:tcPr>
          <w:p w:rsidR="00F11060" w:rsidRDefault="00F11060">
            <w:pPr>
              <w:rPr>
                <w:sz w:val="24"/>
                <w:szCs w:val="24"/>
              </w:rPr>
            </w:pPr>
            <w:r>
              <w:t>3</w:t>
            </w:r>
          </w:p>
        </w:tc>
        <w:tc>
          <w:tcPr>
            <w:tcW w:w="0" w:type="auto"/>
            <w:vAlign w:val="center"/>
            <w:hideMark/>
          </w:tcPr>
          <w:p w:rsidR="00F11060" w:rsidRDefault="00F11060">
            <w:pPr>
              <w:pStyle w:val="NormalWeb"/>
            </w:pPr>
            <w:r>
              <w:rPr>
                <w:b/>
                <w:bCs/>
              </w:rPr>
              <w:t>-l</w:t>
            </w:r>
          </w:p>
          <w:p w:rsidR="00F11060" w:rsidRDefault="00F11060">
            <w:pPr>
              <w:pStyle w:val="NormalWeb"/>
            </w:pPr>
            <w:r>
              <w:t>Prints only the names of files with matching lines (letter "l")</w:t>
            </w:r>
          </w:p>
        </w:tc>
      </w:tr>
      <w:tr w:rsidR="00F11060" w:rsidTr="00F11060">
        <w:trPr>
          <w:tblCellSpacing w:w="15" w:type="dxa"/>
        </w:trPr>
        <w:tc>
          <w:tcPr>
            <w:tcW w:w="0" w:type="auto"/>
            <w:vAlign w:val="center"/>
            <w:hideMark/>
          </w:tcPr>
          <w:p w:rsidR="00F11060" w:rsidRDefault="00F11060">
            <w:pPr>
              <w:rPr>
                <w:sz w:val="24"/>
                <w:szCs w:val="24"/>
              </w:rPr>
            </w:pPr>
            <w:r>
              <w:t>4</w:t>
            </w:r>
          </w:p>
        </w:tc>
        <w:tc>
          <w:tcPr>
            <w:tcW w:w="0" w:type="auto"/>
            <w:vAlign w:val="center"/>
            <w:hideMark/>
          </w:tcPr>
          <w:p w:rsidR="00F11060" w:rsidRDefault="00F11060">
            <w:pPr>
              <w:pStyle w:val="NormalWeb"/>
            </w:pPr>
            <w:r>
              <w:rPr>
                <w:b/>
                <w:bCs/>
              </w:rPr>
              <w:t>-c</w:t>
            </w:r>
          </w:p>
          <w:p w:rsidR="00F11060" w:rsidRDefault="00F11060">
            <w:pPr>
              <w:pStyle w:val="NormalWeb"/>
            </w:pPr>
            <w:r>
              <w:t>Prints only the count of matching lines.</w:t>
            </w:r>
          </w:p>
        </w:tc>
      </w:tr>
      <w:tr w:rsidR="00F11060" w:rsidTr="00F11060">
        <w:trPr>
          <w:tblCellSpacing w:w="15" w:type="dxa"/>
        </w:trPr>
        <w:tc>
          <w:tcPr>
            <w:tcW w:w="0" w:type="auto"/>
            <w:vAlign w:val="center"/>
            <w:hideMark/>
          </w:tcPr>
          <w:p w:rsidR="00F11060" w:rsidRDefault="00F11060">
            <w:pPr>
              <w:rPr>
                <w:sz w:val="24"/>
                <w:szCs w:val="24"/>
              </w:rPr>
            </w:pPr>
            <w:r>
              <w:t>5</w:t>
            </w:r>
          </w:p>
        </w:tc>
        <w:tc>
          <w:tcPr>
            <w:tcW w:w="0" w:type="auto"/>
            <w:vAlign w:val="center"/>
            <w:hideMark/>
          </w:tcPr>
          <w:p w:rsidR="00F11060" w:rsidRDefault="00F11060">
            <w:pPr>
              <w:pStyle w:val="NormalWeb"/>
            </w:pPr>
            <w:r>
              <w:rPr>
                <w:b/>
                <w:bCs/>
              </w:rPr>
              <w:t>-</w:t>
            </w:r>
            <w:proofErr w:type="spellStart"/>
            <w:r>
              <w:rPr>
                <w:b/>
                <w:bCs/>
              </w:rPr>
              <w:t>i</w:t>
            </w:r>
            <w:proofErr w:type="spellEnd"/>
          </w:p>
          <w:p w:rsidR="00F11060" w:rsidRDefault="00F11060">
            <w:pPr>
              <w:pStyle w:val="NormalWeb"/>
            </w:pPr>
            <w:r>
              <w:t>Matches either upper or lowercase.</w:t>
            </w:r>
          </w:p>
        </w:tc>
      </w:tr>
    </w:tbl>
    <w:p w:rsidR="00F11060" w:rsidRDefault="00F11060" w:rsidP="00DF53BA">
      <w:pPr>
        <w:spacing w:before="100" w:beforeAutospacing="1" w:after="100" w:afterAutospacing="1" w:line="240" w:lineRule="auto"/>
        <w:rPr>
          <w:rFonts w:ascii="Times New Roman" w:eastAsia="Times New Roman" w:hAnsi="Times New Roman" w:cs="Times New Roman"/>
          <w:sz w:val="24"/>
          <w:szCs w:val="24"/>
        </w:rPr>
      </w:pPr>
    </w:p>
    <w:p w:rsidR="00E718F2" w:rsidRDefault="00E718F2" w:rsidP="00DF53BA">
      <w:pPr>
        <w:spacing w:before="100" w:beforeAutospacing="1" w:after="100" w:afterAutospacing="1" w:line="240" w:lineRule="auto"/>
        <w:rPr>
          <w:rFonts w:ascii="Times New Roman" w:eastAsia="Times New Roman" w:hAnsi="Times New Roman" w:cs="Times New Roman"/>
          <w:sz w:val="24"/>
          <w:szCs w:val="24"/>
        </w:rPr>
      </w:pPr>
    </w:p>
    <w:p w:rsidR="00E718F2" w:rsidRDefault="00E718F2" w:rsidP="00DF53BA">
      <w:pPr>
        <w:spacing w:before="100" w:beforeAutospacing="1" w:after="100" w:afterAutospacing="1" w:line="240" w:lineRule="auto"/>
        <w:rPr>
          <w:rFonts w:ascii="Times New Roman" w:eastAsia="Times New Roman" w:hAnsi="Times New Roman" w:cs="Times New Roman"/>
          <w:sz w:val="24"/>
          <w:szCs w:val="24"/>
        </w:rPr>
      </w:pPr>
    </w:p>
    <w:p w:rsidR="00E718F2" w:rsidRDefault="00E718F2" w:rsidP="00E718F2">
      <w:pPr>
        <w:pStyle w:val="Heading3"/>
      </w:pPr>
      <w:r>
        <w:t>1. Viewing a range of lines of a document</w:t>
      </w:r>
    </w:p>
    <w:p w:rsidR="00E718F2" w:rsidRDefault="00E718F2" w:rsidP="00E718F2">
      <w:pPr>
        <w:pStyle w:val="NormalWeb"/>
      </w:pPr>
      <w:r>
        <w:t xml:space="preserve">Tools such as </w:t>
      </w:r>
      <w:hyperlink r:id="rId5" w:tgtFrame="_blank" w:history="1">
        <w:r>
          <w:rPr>
            <w:rStyle w:val="Hyperlink"/>
          </w:rPr>
          <w:t>head and tail</w:t>
        </w:r>
      </w:hyperlink>
      <w:r>
        <w:t xml:space="preserve"> allow us to view the bottom or the top of a file. What if we need to view a section in the middle? The following </w:t>
      </w:r>
      <w:proofErr w:type="spellStart"/>
      <w:r>
        <w:t>sed</w:t>
      </w:r>
      <w:proofErr w:type="spellEnd"/>
      <w:r>
        <w:t xml:space="preserve"> one-liner will return lines </w:t>
      </w:r>
      <w:r>
        <w:rPr>
          <w:rStyle w:val="Strong"/>
        </w:rPr>
        <w:t>5</w:t>
      </w:r>
      <w:r>
        <w:t xml:space="preserve"> through </w:t>
      </w:r>
      <w:r>
        <w:rPr>
          <w:rStyle w:val="Strong"/>
        </w:rPr>
        <w:t>10</w:t>
      </w:r>
      <w:r>
        <w:t xml:space="preserve"> from </w:t>
      </w:r>
      <w:r>
        <w:rPr>
          <w:rStyle w:val="Strong"/>
        </w:rPr>
        <w:t>myfile.txt</w:t>
      </w:r>
      <w:r>
        <w:t>:</w:t>
      </w:r>
    </w:p>
    <w:p w:rsidR="00E718F2" w:rsidRDefault="00E718F2" w:rsidP="00E718F2">
      <w:pPr>
        <w:pStyle w:val="HTMLPreformatted"/>
      </w:pPr>
      <w:r>
        <w:t xml:space="preserve"># </w:t>
      </w:r>
      <w:proofErr w:type="spellStart"/>
      <w:proofErr w:type="gramStart"/>
      <w:r>
        <w:t>sed</w:t>
      </w:r>
      <w:proofErr w:type="spellEnd"/>
      <w:proofErr w:type="gramEnd"/>
      <w:r>
        <w:t xml:space="preserve"> -n '5,10p' myfile.txt</w:t>
      </w:r>
    </w:p>
    <w:p w:rsidR="00E718F2" w:rsidRDefault="00E718F2" w:rsidP="00E718F2">
      <w:pPr>
        <w:pStyle w:val="Heading3"/>
      </w:pPr>
      <w:r>
        <w:t>2. Viewing the entire file except a given range</w:t>
      </w:r>
    </w:p>
    <w:p w:rsidR="00E718F2" w:rsidRDefault="00E718F2" w:rsidP="00E718F2">
      <w:pPr>
        <w:pStyle w:val="NormalWeb"/>
      </w:pPr>
      <w:r>
        <w:t xml:space="preserve">On the other hand, it’s possible that you want to print the entire file except a certain range. To exclude lines </w:t>
      </w:r>
      <w:r>
        <w:rPr>
          <w:rStyle w:val="Strong"/>
        </w:rPr>
        <w:t>20</w:t>
      </w:r>
      <w:r>
        <w:t xml:space="preserve"> through </w:t>
      </w:r>
      <w:r>
        <w:rPr>
          <w:rStyle w:val="Strong"/>
        </w:rPr>
        <w:t>35</w:t>
      </w:r>
      <w:r>
        <w:t xml:space="preserve"> from </w:t>
      </w:r>
      <w:r>
        <w:rPr>
          <w:rStyle w:val="Strong"/>
        </w:rPr>
        <w:t>myfile.txt</w:t>
      </w:r>
      <w:r>
        <w:t>, do:</w:t>
      </w:r>
    </w:p>
    <w:p w:rsidR="00E718F2" w:rsidRDefault="00E718F2" w:rsidP="00E718F2">
      <w:pPr>
        <w:pStyle w:val="HTMLPreformatted"/>
      </w:pPr>
      <w:r>
        <w:t xml:space="preserve"># </w:t>
      </w:r>
      <w:proofErr w:type="spellStart"/>
      <w:proofErr w:type="gramStart"/>
      <w:r>
        <w:t>sed</w:t>
      </w:r>
      <w:proofErr w:type="spellEnd"/>
      <w:proofErr w:type="gramEnd"/>
      <w:r>
        <w:t xml:space="preserve"> '20,35d' myfile.txt</w:t>
      </w:r>
    </w:p>
    <w:p w:rsidR="00E718F2" w:rsidRDefault="00E718F2" w:rsidP="00E718F2">
      <w:pPr>
        <w:pStyle w:val="Heading3"/>
      </w:pPr>
      <w:r>
        <w:t>3. Viewing non-consecutive lines and ranges</w:t>
      </w:r>
    </w:p>
    <w:p w:rsidR="00E718F2" w:rsidRDefault="00E718F2" w:rsidP="00E718F2">
      <w:pPr>
        <w:pStyle w:val="NormalWeb"/>
        <w:rPr>
          <w:ins w:id="222" w:author="Unknown"/>
        </w:rPr>
      </w:pPr>
      <w:ins w:id="223" w:author="Unknown">
        <w:r>
          <w:t xml:space="preserve">It’s possible that you’re interested in set of non-consecutive lines, or in more than one range. Let’s display lines </w:t>
        </w:r>
        <w:r>
          <w:rPr>
            <w:rStyle w:val="Strong"/>
          </w:rPr>
          <w:t>5-7</w:t>
        </w:r>
        <w:r>
          <w:t xml:space="preserve"> and </w:t>
        </w:r>
        <w:r>
          <w:rPr>
            <w:rStyle w:val="Strong"/>
          </w:rPr>
          <w:t>10-13</w:t>
        </w:r>
        <w:r>
          <w:t xml:space="preserve"> from </w:t>
        </w:r>
        <w:r>
          <w:rPr>
            <w:rStyle w:val="Strong"/>
          </w:rPr>
          <w:t>myfile.txt</w:t>
        </w:r>
        <w:r>
          <w:t>:</w:t>
        </w:r>
      </w:ins>
    </w:p>
    <w:p w:rsidR="00E718F2" w:rsidRDefault="00E718F2" w:rsidP="00E718F2">
      <w:pPr>
        <w:pStyle w:val="HTMLPreformatted"/>
        <w:rPr>
          <w:ins w:id="224" w:author="Unknown"/>
        </w:rPr>
      </w:pPr>
      <w:ins w:id="225" w:author="Unknown">
        <w:r>
          <w:t xml:space="preserve"># </w:t>
        </w:r>
        <w:proofErr w:type="spellStart"/>
        <w:proofErr w:type="gramStart"/>
        <w:r>
          <w:t>sed</w:t>
        </w:r>
        <w:proofErr w:type="spellEnd"/>
        <w:proofErr w:type="gramEnd"/>
        <w:r>
          <w:t xml:space="preserve"> -n -e '5,7p' -e '10,13p' myfile.txt</w:t>
        </w:r>
      </w:ins>
    </w:p>
    <w:p w:rsidR="00E718F2" w:rsidRDefault="00E718F2" w:rsidP="00E718F2">
      <w:pPr>
        <w:pStyle w:val="NormalWeb"/>
        <w:rPr>
          <w:ins w:id="226" w:author="Unknown"/>
        </w:rPr>
      </w:pPr>
      <w:ins w:id="227" w:author="Unknown">
        <w:r>
          <w:t xml:space="preserve">As you can see, the </w:t>
        </w:r>
        <w:r>
          <w:rPr>
            <w:rStyle w:val="HTMLCode"/>
            <w:rFonts w:eastAsiaTheme="majorEastAsia"/>
          </w:rPr>
          <w:t>-e</w:t>
        </w:r>
        <w:r>
          <w:t xml:space="preserve"> option allows us to execute a given action (in this case, print lines) for each range.</w:t>
        </w:r>
      </w:ins>
    </w:p>
    <w:p w:rsidR="00E718F2" w:rsidRDefault="00E718F2" w:rsidP="00E718F2">
      <w:pPr>
        <w:pStyle w:val="Heading3"/>
        <w:rPr>
          <w:ins w:id="228" w:author="Unknown"/>
        </w:rPr>
      </w:pPr>
      <w:ins w:id="229" w:author="Unknown">
        <w:r>
          <w:t>4. Replacing words or characters (basic substitution)</w:t>
        </w:r>
      </w:ins>
    </w:p>
    <w:p w:rsidR="00E718F2" w:rsidRDefault="00E718F2" w:rsidP="00E718F2">
      <w:pPr>
        <w:pStyle w:val="NormalWeb"/>
        <w:rPr>
          <w:ins w:id="230" w:author="Unknown"/>
        </w:rPr>
      </w:pPr>
      <w:ins w:id="231" w:author="Unknown">
        <w:r>
          <w:t xml:space="preserve">To replace every instance of the word </w:t>
        </w:r>
        <w:r>
          <w:rPr>
            <w:rStyle w:val="HTMLCode"/>
            <w:rFonts w:eastAsiaTheme="majorEastAsia"/>
          </w:rPr>
          <w:t>version</w:t>
        </w:r>
        <w:r>
          <w:t xml:space="preserve"> with </w:t>
        </w:r>
        <w:r>
          <w:rPr>
            <w:rStyle w:val="HTMLCode"/>
            <w:rFonts w:eastAsiaTheme="majorEastAsia"/>
          </w:rPr>
          <w:t>story</w:t>
        </w:r>
        <w:r>
          <w:t xml:space="preserve"> in </w:t>
        </w:r>
        <w:r>
          <w:rPr>
            <w:rStyle w:val="Strong"/>
          </w:rPr>
          <w:t>myfile.txt</w:t>
        </w:r>
        <w:r>
          <w:t>, do:</w:t>
        </w:r>
      </w:ins>
    </w:p>
    <w:p w:rsidR="00E718F2" w:rsidRDefault="00E718F2" w:rsidP="00E718F2">
      <w:pPr>
        <w:pStyle w:val="HTMLPreformatted"/>
        <w:rPr>
          <w:ins w:id="232" w:author="Unknown"/>
        </w:rPr>
      </w:pPr>
      <w:ins w:id="233" w:author="Unknown">
        <w:r>
          <w:t xml:space="preserve"># </w:t>
        </w:r>
        <w:proofErr w:type="spellStart"/>
        <w:proofErr w:type="gramStart"/>
        <w:r>
          <w:t>sed</w:t>
        </w:r>
        <w:proofErr w:type="spellEnd"/>
        <w:r>
          <w:t xml:space="preserve"> 's</w:t>
        </w:r>
        <w:proofErr w:type="gramEnd"/>
        <w:r>
          <w:t>/version/story/g' myfile.txt</w:t>
        </w:r>
      </w:ins>
    </w:p>
    <w:p w:rsidR="00E718F2" w:rsidRDefault="00E718F2" w:rsidP="00E718F2">
      <w:pPr>
        <w:pStyle w:val="NormalWeb"/>
        <w:rPr>
          <w:ins w:id="234" w:author="Unknown"/>
        </w:rPr>
      </w:pPr>
      <w:ins w:id="235" w:author="Unknown">
        <w:r>
          <w:t xml:space="preserve">Additionally, you may want to consider using </w:t>
        </w:r>
        <w:proofErr w:type="spellStart"/>
        <w:r>
          <w:rPr>
            <w:rStyle w:val="HTMLCode"/>
            <w:rFonts w:eastAsiaTheme="majorEastAsia"/>
          </w:rPr>
          <w:t>gi</w:t>
        </w:r>
        <w:proofErr w:type="spellEnd"/>
        <w:r>
          <w:t xml:space="preserve"> instead of </w:t>
        </w:r>
        <w:r>
          <w:rPr>
            <w:rStyle w:val="HTMLCode"/>
            <w:rFonts w:eastAsiaTheme="majorEastAsia"/>
          </w:rPr>
          <w:t>g</w:t>
        </w:r>
        <w:r>
          <w:t xml:space="preserve"> in order to ignore character case:</w:t>
        </w:r>
      </w:ins>
    </w:p>
    <w:p w:rsidR="00E718F2" w:rsidRDefault="00E718F2" w:rsidP="00E718F2">
      <w:pPr>
        <w:pStyle w:val="HTMLPreformatted"/>
        <w:rPr>
          <w:ins w:id="236" w:author="Unknown"/>
        </w:rPr>
      </w:pPr>
      <w:ins w:id="237" w:author="Unknown">
        <w:r>
          <w:t xml:space="preserve"># </w:t>
        </w:r>
        <w:proofErr w:type="spellStart"/>
        <w:proofErr w:type="gramStart"/>
        <w:r>
          <w:t>sed</w:t>
        </w:r>
        <w:proofErr w:type="spellEnd"/>
        <w:r>
          <w:t xml:space="preserve"> 's</w:t>
        </w:r>
        <w:proofErr w:type="gramEnd"/>
        <w:r>
          <w:t>/version/story/</w:t>
        </w:r>
        <w:proofErr w:type="spellStart"/>
        <w:r>
          <w:t>gi</w:t>
        </w:r>
        <w:proofErr w:type="spellEnd"/>
        <w:r>
          <w:t>' myfile.txt</w:t>
        </w:r>
      </w:ins>
    </w:p>
    <w:p w:rsidR="00E718F2" w:rsidRDefault="00E718F2" w:rsidP="00E718F2">
      <w:pPr>
        <w:pStyle w:val="NormalWeb"/>
        <w:rPr>
          <w:ins w:id="238" w:author="Unknown"/>
        </w:rPr>
      </w:pPr>
      <w:ins w:id="239" w:author="Unknown">
        <w:r>
          <w:t xml:space="preserve">To replace multiple blank spaces with a single space, we will use the output of </w:t>
        </w:r>
        <w:proofErr w:type="spellStart"/>
        <w:r>
          <w:rPr>
            <w:rStyle w:val="HTMLCode"/>
            <w:rFonts w:eastAsiaTheme="majorEastAsia"/>
          </w:rPr>
          <w:t>ip</w:t>
        </w:r>
        <w:proofErr w:type="spellEnd"/>
        <w:r>
          <w:rPr>
            <w:rStyle w:val="HTMLCode"/>
            <w:rFonts w:eastAsiaTheme="majorEastAsia"/>
          </w:rPr>
          <w:t xml:space="preserve"> route show</w:t>
        </w:r>
        <w:r>
          <w:t xml:space="preserve"> and a pipeline:</w:t>
        </w:r>
      </w:ins>
    </w:p>
    <w:p w:rsidR="00E718F2" w:rsidRDefault="00E718F2" w:rsidP="00E718F2">
      <w:pPr>
        <w:pStyle w:val="HTMLPreformatted"/>
        <w:rPr>
          <w:ins w:id="240" w:author="Unknown"/>
        </w:rPr>
      </w:pPr>
      <w:ins w:id="241" w:author="Unknown">
        <w:r>
          <w:t xml:space="preserve"># </w:t>
        </w:r>
        <w:proofErr w:type="spellStart"/>
        <w:proofErr w:type="gramStart"/>
        <w:r>
          <w:t>ip</w:t>
        </w:r>
        <w:proofErr w:type="spellEnd"/>
        <w:proofErr w:type="gramEnd"/>
        <w:r>
          <w:t xml:space="preserve"> route show | </w:t>
        </w:r>
        <w:proofErr w:type="spellStart"/>
        <w:r>
          <w:t>sed</w:t>
        </w:r>
        <w:proofErr w:type="spellEnd"/>
        <w:r>
          <w:t xml:space="preserve"> 's/  */ /g'</w:t>
        </w:r>
      </w:ins>
    </w:p>
    <w:p w:rsidR="00E718F2" w:rsidRDefault="00E718F2" w:rsidP="00E718F2">
      <w:pPr>
        <w:pStyle w:val="NormalWeb"/>
        <w:rPr>
          <w:ins w:id="242" w:author="Unknown"/>
        </w:rPr>
      </w:pPr>
      <w:ins w:id="243" w:author="Unknown">
        <w:r>
          <w:t xml:space="preserve">Compare the output of </w:t>
        </w:r>
        <w:proofErr w:type="spellStart"/>
        <w:r>
          <w:rPr>
            <w:rStyle w:val="HTMLCode"/>
            <w:rFonts w:eastAsiaTheme="majorEastAsia"/>
          </w:rPr>
          <w:t>ip</w:t>
        </w:r>
        <w:proofErr w:type="spellEnd"/>
        <w:r>
          <w:rPr>
            <w:rStyle w:val="HTMLCode"/>
            <w:rFonts w:eastAsiaTheme="majorEastAsia"/>
          </w:rPr>
          <w:t xml:space="preserve"> route show</w:t>
        </w:r>
        <w:r>
          <w:t xml:space="preserve"> with and without the pipeline:</w:t>
        </w:r>
      </w:ins>
    </w:p>
    <w:p w:rsidR="00E718F2" w:rsidRDefault="00E718F2" w:rsidP="00E718F2">
      <w:pPr>
        <w:rPr>
          <w:ins w:id="244" w:author="Unknown"/>
        </w:rPr>
      </w:pPr>
      <w:r>
        <w:rPr>
          <w:noProof/>
          <w:color w:val="0000FF"/>
        </w:rPr>
        <w:lastRenderedPageBreak/>
        <w:drawing>
          <wp:inline distT="0" distB="0" distL="0" distR="0">
            <wp:extent cx="5695950" cy="1685925"/>
            <wp:effectExtent l="19050" t="0" r="0" b="0"/>
            <wp:docPr id="52" name="Picture 52" descr="Replace Words or Characters in Fi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place Words or Characters in File">
                      <a:hlinkClick r:id="rId6"/>
                    </pic:cNvPr>
                    <pic:cNvPicPr>
                      <a:picLocks noChangeAspect="1" noChangeArrowheads="1"/>
                    </pic:cNvPicPr>
                  </pic:nvPicPr>
                  <pic:blipFill>
                    <a:blip r:embed="rId7"/>
                    <a:srcRect/>
                    <a:stretch>
                      <a:fillRect/>
                    </a:stretch>
                  </pic:blipFill>
                  <pic:spPr bwMode="auto">
                    <a:xfrm>
                      <a:off x="0" y="0"/>
                      <a:ext cx="5695950" cy="1685925"/>
                    </a:xfrm>
                    <a:prstGeom prst="rect">
                      <a:avLst/>
                    </a:prstGeom>
                    <a:noFill/>
                    <a:ln w="9525">
                      <a:noFill/>
                      <a:miter lim="800000"/>
                      <a:headEnd/>
                      <a:tailEnd/>
                    </a:ln>
                  </pic:spPr>
                </pic:pic>
              </a:graphicData>
            </a:graphic>
          </wp:inline>
        </w:drawing>
      </w:r>
    </w:p>
    <w:p w:rsidR="00E718F2" w:rsidRDefault="00E718F2" w:rsidP="00E718F2">
      <w:pPr>
        <w:pStyle w:val="wp-caption-text"/>
        <w:rPr>
          <w:ins w:id="245" w:author="Unknown"/>
        </w:rPr>
      </w:pPr>
      <w:ins w:id="246" w:author="Unknown">
        <w:r>
          <w:t>Replace Words or Characters in File</w:t>
        </w:r>
      </w:ins>
    </w:p>
    <w:p w:rsidR="00E718F2" w:rsidRDefault="00E718F2" w:rsidP="00E718F2">
      <w:pPr>
        <w:pStyle w:val="Heading3"/>
        <w:rPr>
          <w:ins w:id="247" w:author="Unknown"/>
        </w:rPr>
      </w:pPr>
      <w:ins w:id="248" w:author="Unknown">
        <w:r>
          <w:t>5. Replacing words or characters inside a range</w:t>
        </w:r>
      </w:ins>
    </w:p>
    <w:p w:rsidR="00E718F2" w:rsidRDefault="00E718F2" w:rsidP="00E718F2">
      <w:pPr>
        <w:pStyle w:val="NormalWeb"/>
        <w:rPr>
          <w:ins w:id="249" w:author="Unknown"/>
        </w:rPr>
      </w:pPr>
      <w:ins w:id="250" w:author="Unknown">
        <w:r>
          <w:t>If you’re interested in replacing words only within a line range (</w:t>
        </w:r>
        <w:r>
          <w:rPr>
            <w:rStyle w:val="Strong"/>
          </w:rPr>
          <w:t>30</w:t>
        </w:r>
        <w:r>
          <w:t xml:space="preserve"> through </w:t>
        </w:r>
        <w:r>
          <w:rPr>
            <w:rStyle w:val="Strong"/>
          </w:rPr>
          <w:t>40</w:t>
        </w:r>
        <w:r>
          <w:t>, for example), you can do:</w:t>
        </w:r>
      </w:ins>
    </w:p>
    <w:p w:rsidR="00E718F2" w:rsidRDefault="00E718F2" w:rsidP="00E718F2">
      <w:pPr>
        <w:pStyle w:val="HTMLPreformatted"/>
        <w:rPr>
          <w:ins w:id="251" w:author="Unknown"/>
        </w:rPr>
      </w:pPr>
      <w:ins w:id="252" w:author="Unknown">
        <w:r>
          <w:t xml:space="preserve"># </w:t>
        </w:r>
        <w:proofErr w:type="spellStart"/>
        <w:proofErr w:type="gramStart"/>
        <w:r>
          <w:t>sed</w:t>
        </w:r>
        <w:proofErr w:type="spellEnd"/>
        <w:proofErr w:type="gramEnd"/>
        <w:r>
          <w:t xml:space="preserve"> '30,40 s/version/story/g' myfile.txt</w:t>
        </w:r>
      </w:ins>
    </w:p>
    <w:p w:rsidR="00E718F2" w:rsidRDefault="00E718F2" w:rsidP="00E718F2">
      <w:pPr>
        <w:pStyle w:val="NormalWeb"/>
        <w:rPr>
          <w:ins w:id="253" w:author="Unknown"/>
        </w:rPr>
      </w:pPr>
      <w:ins w:id="254" w:author="Unknown">
        <w:r>
          <w:t>Of course, you can indicate a single line through its corresponding number instead of a range.</w:t>
        </w:r>
      </w:ins>
    </w:p>
    <w:p w:rsidR="00E718F2" w:rsidRDefault="00E718F2" w:rsidP="00E718F2">
      <w:pPr>
        <w:pStyle w:val="Heading3"/>
        <w:rPr>
          <w:ins w:id="255" w:author="Unknown"/>
        </w:rPr>
      </w:pPr>
      <w:ins w:id="256" w:author="Unknown">
        <w:r>
          <w:t>6. Using regular expressions (advanced substitution) – I</w:t>
        </w:r>
      </w:ins>
    </w:p>
    <w:p w:rsidR="00E718F2" w:rsidRDefault="00E718F2" w:rsidP="00E718F2">
      <w:pPr>
        <w:pStyle w:val="NormalWeb"/>
        <w:rPr>
          <w:ins w:id="257" w:author="Unknown"/>
        </w:rPr>
      </w:pPr>
      <w:ins w:id="258" w:author="Unknown">
        <w:r>
          <w:t>Sometimes configuration files are loaded with comments. While this is certainly useful, it may be helpful to display only the configuration directives sometimes if you want to view them all at a glance.</w:t>
        </w:r>
      </w:ins>
    </w:p>
    <w:p w:rsidR="00E718F2" w:rsidRDefault="00E718F2" w:rsidP="00E718F2">
      <w:pPr>
        <w:pStyle w:val="NormalWeb"/>
        <w:rPr>
          <w:ins w:id="259" w:author="Unknown"/>
        </w:rPr>
      </w:pPr>
      <w:ins w:id="260" w:author="Unknown">
        <w:r>
          <w:t xml:space="preserve">To remove empty lines or those beginning with </w:t>
        </w:r>
        <w:r>
          <w:rPr>
            <w:rStyle w:val="HTMLCode"/>
            <w:rFonts w:eastAsiaTheme="majorEastAsia"/>
          </w:rPr>
          <w:t>#</w:t>
        </w:r>
        <w:r>
          <w:t xml:space="preserve"> from the Apache configuration file, do:</w:t>
        </w:r>
      </w:ins>
    </w:p>
    <w:p w:rsidR="00E718F2" w:rsidRDefault="00E718F2" w:rsidP="00E718F2">
      <w:pPr>
        <w:pStyle w:val="HTMLPreformatted"/>
        <w:rPr>
          <w:ins w:id="261" w:author="Unknown"/>
        </w:rPr>
      </w:pPr>
      <w:ins w:id="262" w:author="Unknown">
        <w:r>
          <w:t xml:space="preserve"># </w:t>
        </w:r>
        <w:proofErr w:type="spellStart"/>
        <w:proofErr w:type="gramStart"/>
        <w:r>
          <w:t>sed</w:t>
        </w:r>
        <w:proofErr w:type="spellEnd"/>
        <w:proofErr w:type="gramEnd"/>
        <w:r>
          <w:t xml:space="preserve"> '/^#\|^$\| *#/d' </w:t>
        </w:r>
        <w:proofErr w:type="spellStart"/>
        <w:r>
          <w:t>httpd.conf</w:t>
        </w:r>
        <w:proofErr w:type="spellEnd"/>
      </w:ins>
    </w:p>
    <w:p w:rsidR="00E718F2" w:rsidRDefault="00E718F2" w:rsidP="00E718F2">
      <w:pPr>
        <w:pStyle w:val="NormalWeb"/>
        <w:rPr>
          <w:ins w:id="263" w:author="Unknown"/>
        </w:rPr>
      </w:pPr>
      <w:ins w:id="264" w:author="Unknown">
        <w:r>
          <w:t xml:space="preserve">The caret sign followed by the number sign </w:t>
        </w:r>
        <w:r>
          <w:rPr>
            <w:rStyle w:val="HTMLCode"/>
            <w:rFonts w:eastAsiaTheme="majorEastAsia"/>
          </w:rPr>
          <w:t>(^#)</w:t>
        </w:r>
        <w:r>
          <w:t xml:space="preserve"> indicates the beginning of a line, whereas </w:t>
        </w:r>
        <w:r>
          <w:rPr>
            <w:rStyle w:val="HTMLCode"/>
            <w:rFonts w:eastAsiaTheme="majorEastAsia"/>
          </w:rPr>
          <w:t>^$</w:t>
        </w:r>
        <w:r>
          <w:t xml:space="preserve"> represents blank lines. The vertical bars indicate </w:t>
        </w:r>
        <w:proofErr w:type="spellStart"/>
        <w:proofErr w:type="gramStart"/>
        <w:r>
          <w:t>boolean</w:t>
        </w:r>
        <w:proofErr w:type="spellEnd"/>
        <w:proofErr w:type="gramEnd"/>
        <w:r>
          <w:t xml:space="preserve"> operations, whereas the backward slash is used to escape the vertical bars.</w:t>
        </w:r>
      </w:ins>
    </w:p>
    <w:p w:rsidR="00E718F2" w:rsidRDefault="00E718F2" w:rsidP="00E718F2">
      <w:pPr>
        <w:pStyle w:val="NormalWeb"/>
        <w:rPr>
          <w:ins w:id="265" w:author="Unknown"/>
        </w:rPr>
      </w:pPr>
      <w:ins w:id="266" w:author="Unknown">
        <w:r>
          <w:t xml:space="preserve">In this particular case, the Apache configuration file has lines with </w:t>
        </w:r>
        <w:r>
          <w:rPr>
            <w:rStyle w:val="HTMLCode"/>
            <w:rFonts w:eastAsiaTheme="majorEastAsia"/>
          </w:rPr>
          <w:t>#’s</w:t>
        </w:r>
        <w:r>
          <w:t xml:space="preserve"> not at the beginning of some lines, so </w:t>
        </w:r>
        <w:r>
          <w:rPr>
            <w:rStyle w:val="HTMLCode"/>
            <w:rFonts w:eastAsiaTheme="majorEastAsia"/>
          </w:rPr>
          <w:t>*#</w:t>
        </w:r>
        <w:r>
          <w:t xml:space="preserve"> is used to remove those as well.</w:t>
        </w:r>
      </w:ins>
    </w:p>
    <w:p w:rsidR="00E718F2" w:rsidRDefault="00E718F2" w:rsidP="00E718F2">
      <w:pPr>
        <w:pStyle w:val="Heading3"/>
        <w:rPr>
          <w:ins w:id="267" w:author="Unknown"/>
        </w:rPr>
      </w:pPr>
      <w:ins w:id="268" w:author="Unknown">
        <w:r>
          <w:t>7. Using regular expressions (advanced substitution) – II</w:t>
        </w:r>
      </w:ins>
    </w:p>
    <w:p w:rsidR="00E718F2" w:rsidRDefault="00E718F2" w:rsidP="00E718F2">
      <w:pPr>
        <w:pStyle w:val="NormalWeb"/>
        <w:rPr>
          <w:ins w:id="269" w:author="Unknown"/>
        </w:rPr>
      </w:pPr>
      <w:ins w:id="270" w:author="Unknown">
        <w:r>
          <w:t xml:space="preserve">To replace a word beginning with uppercase or lowercase with another word, we can also use sed. To illustrate, let’s replace the word </w:t>
        </w:r>
        <w:r>
          <w:rPr>
            <w:rStyle w:val="Strong"/>
          </w:rPr>
          <w:t>zip</w:t>
        </w:r>
        <w:r>
          <w:t xml:space="preserve"> or </w:t>
        </w:r>
        <w:r>
          <w:rPr>
            <w:rStyle w:val="Strong"/>
          </w:rPr>
          <w:t>Zip</w:t>
        </w:r>
        <w:r>
          <w:t xml:space="preserve"> with </w:t>
        </w:r>
        <w:proofErr w:type="spellStart"/>
        <w:r>
          <w:t>rar</w:t>
        </w:r>
        <w:proofErr w:type="spellEnd"/>
        <w:r>
          <w:t xml:space="preserve"> in </w:t>
        </w:r>
        <w:r>
          <w:rPr>
            <w:rStyle w:val="Strong"/>
          </w:rPr>
          <w:t>myfile.txt</w:t>
        </w:r>
        <w:r>
          <w:t>:</w:t>
        </w:r>
      </w:ins>
    </w:p>
    <w:p w:rsidR="00E718F2" w:rsidRDefault="00E718F2" w:rsidP="00E718F2">
      <w:pPr>
        <w:pStyle w:val="HTMLPreformatted"/>
        <w:rPr>
          <w:ins w:id="271" w:author="Unknown"/>
        </w:rPr>
      </w:pPr>
      <w:ins w:id="272" w:author="Unknown">
        <w:r>
          <w:t xml:space="preserve"># </w:t>
        </w:r>
        <w:proofErr w:type="spellStart"/>
        <w:proofErr w:type="gramStart"/>
        <w:r>
          <w:t>sed</w:t>
        </w:r>
        <w:proofErr w:type="spellEnd"/>
        <w:r>
          <w:t xml:space="preserve"> 's</w:t>
        </w:r>
        <w:proofErr w:type="gramEnd"/>
        <w:r>
          <w:t>/[</w:t>
        </w:r>
        <w:proofErr w:type="spellStart"/>
        <w:r>
          <w:t>Zz</w:t>
        </w:r>
        <w:proofErr w:type="spellEnd"/>
        <w:r>
          <w:t>]</w:t>
        </w:r>
        <w:proofErr w:type="spellStart"/>
        <w:r>
          <w:t>ip</w:t>
        </w:r>
        <w:proofErr w:type="spellEnd"/>
        <w:r>
          <w:t>/</w:t>
        </w:r>
        <w:proofErr w:type="spellStart"/>
        <w:r>
          <w:t>rar</w:t>
        </w:r>
        <w:proofErr w:type="spellEnd"/>
        <w:r>
          <w:t>/g' myfile.txt</w:t>
        </w:r>
      </w:ins>
    </w:p>
    <w:p w:rsidR="00E718F2" w:rsidRDefault="00E718F2" w:rsidP="00E718F2">
      <w:pPr>
        <w:pStyle w:val="NormalWeb"/>
        <w:pBdr>
          <w:top w:val="single" w:sz="6" w:space="0" w:color="E5E597"/>
          <w:left w:val="single" w:sz="6" w:space="0" w:color="E5E597"/>
          <w:bottom w:val="single" w:sz="6" w:space="0" w:color="E5E597"/>
          <w:right w:val="single" w:sz="6" w:space="0" w:color="E5E597"/>
        </w:pBdr>
        <w:shd w:val="clear" w:color="auto" w:fill="FFFFA0"/>
        <w:rPr>
          <w:ins w:id="273" w:author="Unknown"/>
          <w:color w:val="025E66"/>
        </w:rPr>
      </w:pPr>
      <w:ins w:id="274" w:author="Unknown">
        <w:r>
          <w:rPr>
            <w:b/>
            <w:bCs/>
            <w:color w:val="CC3333"/>
          </w:rPr>
          <w:t>Don’t Miss:</w:t>
        </w:r>
        <w:r>
          <w:rPr>
            <w:color w:val="025E66"/>
          </w:rPr>
          <w:t xml:space="preserve"> </w:t>
        </w:r>
        <w:r w:rsidR="00A707F4">
          <w:rPr>
            <w:color w:val="025E66"/>
          </w:rPr>
          <w:fldChar w:fldCharType="begin"/>
        </w:r>
        <w:r>
          <w:rPr>
            <w:color w:val="025E66"/>
          </w:rPr>
          <w:instrText xml:space="preserve"> HYPERLINK "https://www.tecmint.com/use-linux-awk-command-to-filter-text-string-in-files/" \t "_blank" </w:instrText>
        </w:r>
        <w:r w:rsidR="00A707F4">
          <w:rPr>
            <w:color w:val="025E66"/>
          </w:rPr>
          <w:fldChar w:fldCharType="separate"/>
        </w:r>
        <w:r>
          <w:rPr>
            <w:rStyle w:val="Hyperlink"/>
            <w:color w:val="023480"/>
          </w:rPr>
          <w:t xml:space="preserve">Use </w:t>
        </w:r>
        <w:proofErr w:type="spellStart"/>
        <w:r>
          <w:rPr>
            <w:rStyle w:val="Hyperlink"/>
            <w:color w:val="023480"/>
          </w:rPr>
          <w:t>Awk</w:t>
        </w:r>
        <w:proofErr w:type="spellEnd"/>
        <w:r>
          <w:rPr>
            <w:rStyle w:val="Hyperlink"/>
            <w:color w:val="023480"/>
          </w:rPr>
          <w:t xml:space="preserve"> with Regular Expressions to Filter Text in Files</w:t>
        </w:r>
        <w:r w:rsidR="00A707F4">
          <w:rPr>
            <w:color w:val="025E66"/>
          </w:rPr>
          <w:fldChar w:fldCharType="end"/>
        </w:r>
      </w:ins>
    </w:p>
    <w:p w:rsidR="00E718F2" w:rsidRDefault="00E718F2" w:rsidP="00E718F2">
      <w:pPr>
        <w:pStyle w:val="Heading3"/>
        <w:rPr>
          <w:ins w:id="275" w:author="Unknown"/>
          <w:color w:val="auto"/>
        </w:rPr>
      </w:pPr>
      <w:ins w:id="276" w:author="Unknown">
        <w:r>
          <w:lastRenderedPageBreak/>
          <w:t>8. Viewing lines containing with a given pattern</w:t>
        </w:r>
      </w:ins>
    </w:p>
    <w:p w:rsidR="00E718F2" w:rsidRDefault="00E718F2" w:rsidP="00E718F2">
      <w:pPr>
        <w:pStyle w:val="NormalWeb"/>
        <w:rPr>
          <w:ins w:id="277" w:author="Unknown"/>
        </w:rPr>
      </w:pPr>
      <w:ins w:id="278" w:author="Unknown">
        <w:r>
          <w:t xml:space="preserve">Another use of </w:t>
        </w:r>
        <w:proofErr w:type="spellStart"/>
        <w:r>
          <w:rPr>
            <w:rStyle w:val="Strong"/>
          </w:rPr>
          <w:t>sed</w:t>
        </w:r>
        <w:proofErr w:type="spellEnd"/>
        <w:r>
          <w:t xml:space="preserve"> consists in printing the lines from a file that match a given regular expression. For example, we may be interested in viewing the authorization and authentication activities that took place on </w:t>
        </w:r>
        <w:r>
          <w:rPr>
            <w:rStyle w:val="Strong"/>
          </w:rPr>
          <w:t>July 2</w:t>
        </w:r>
        <w:r>
          <w:t xml:space="preserve">, as per the </w:t>
        </w:r>
        <w:r>
          <w:rPr>
            <w:rStyle w:val="Strong"/>
          </w:rPr>
          <w:t>/</w:t>
        </w:r>
        <w:proofErr w:type="spellStart"/>
        <w:r>
          <w:rPr>
            <w:rStyle w:val="Strong"/>
          </w:rPr>
          <w:t>var</w:t>
        </w:r>
        <w:proofErr w:type="spellEnd"/>
        <w:r>
          <w:rPr>
            <w:rStyle w:val="Strong"/>
          </w:rPr>
          <w:t>/log/secure</w:t>
        </w:r>
        <w:r>
          <w:t xml:space="preserve"> log in a </w:t>
        </w:r>
        <w:proofErr w:type="spellStart"/>
        <w:r>
          <w:rPr>
            <w:rStyle w:val="Strong"/>
          </w:rPr>
          <w:t>CentOS</w:t>
        </w:r>
        <w:proofErr w:type="spellEnd"/>
        <w:r>
          <w:rPr>
            <w:rStyle w:val="Strong"/>
          </w:rPr>
          <w:t xml:space="preserve"> 7</w:t>
        </w:r>
        <w:r>
          <w:t xml:space="preserve"> server.</w:t>
        </w:r>
      </w:ins>
    </w:p>
    <w:p w:rsidR="00E718F2" w:rsidRDefault="00E718F2" w:rsidP="00E718F2">
      <w:pPr>
        <w:pStyle w:val="NormalWeb"/>
        <w:rPr>
          <w:ins w:id="279" w:author="Unknown"/>
        </w:rPr>
      </w:pPr>
      <w:ins w:id="280" w:author="Unknown">
        <w:r>
          <w:t xml:space="preserve">In this case, the pattern to search for is </w:t>
        </w:r>
        <w:r>
          <w:rPr>
            <w:rStyle w:val="Strong"/>
          </w:rPr>
          <w:t>Jul 2</w:t>
        </w:r>
        <w:r>
          <w:t xml:space="preserve"> at the beginning of each line:</w:t>
        </w:r>
      </w:ins>
    </w:p>
    <w:p w:rsidR="00E718F2" w:rsidRDefault="00E718F2" w:rsidP="00E718F2">
      <w:pPr>
        <w:pStyle w:val="HTMLPreformatted"/>
        <w:rPr>
          <w:ins w:id="281" w:author="Unknown"/>
        </w:rPr>
      </w:pPr>
      <w:ins w:id="282" w:author="Unknown">
        <w:r>
          <w:t xml:space="preserve"># </w:t>
        </w:r>
        <w:proofErr w:type="spellStart"/>
        <w:proofErr w:type="gramStart"/>
        <w:r>
          <w:t>sed</w:t>
        </w:r>
        <w:proofErr w:type="spellEnd"/>
        <w:proofErr w:type="gramEnd"/>
        <w:r>
          <w:t xml:space="preserve"> -n '/^Jul  1/ p' /</w:t>
        </w:r>
        <w:proofErr w:type="spellStart"/>
        <w:r>
          <w:t>var</w:t>
        </w:r>
        <w:proofErr w:type="spellEnd"/>
        <w:r>
          <w:t>/log/secure</w:t>
        </w:r>
      </w:ins>
    </w:p>
    <w:p w:rsidR="00E718F2" w:rsidRDefault="00E718F2" w:rsidP="00E718F2">
      <w:pPr>
        <w:rPr>
          <w:ins w:id="283" w:author="Unknown"/>
        </w:rPr>
      </w:pPr>
      <w:r>
        <w:rPr>
          <w:noProof/>
          <w:color w:val="0000FF"/>
        </w:rPr>
        <w:drawing>
          <wp:inline distT="0" distB="0" distL="0" distR="0">
            <wp:extent cx="6877050" cy="762000"/>
            <wp:effectExtent l="19050" t="0" r="0" b="0"/>
            <wp:docPr id="53" name="Picture 53" descr="View Logs (Lines) of Particular Da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iew Logs (Lines) of Particular Date">
                      <a:hlinkClick r:id="rId8"/>
                    </pic:cNvPr>
                    <pic:cNvPicPr>
                      <a:picLocks noChangeAspect="1" noChangeArrowheads="1"/>
                    </pic:cNvPicPr>
                  </pic:nvPicPr>
                  <pic:blipFill>
                    <a:blip r:embed="rId9"/>
                    <a:srcRect/>
                    <a:stretch>
                      <a:fillRect/>
                    </a:stretch>
                  </pic:blipFill>
                  <pic:spPr bwMode="auto">
                    <a:xfrm>
                      <a:off x="0" y="0"/>
                      <a:ext cx="6877050" cy="762000"/>
                    </a:xfrm>
                    <a:prstGeom prst="rect">
                      <a:avLst/>
                    </a:prstGeom>
                    <a:noFill/>
                    <a:ln w="9525">
                      <a:noFill/>
                      <a:miter lim="800000"/>
                      <a:headEnd/>
                      <a:tailEnd/>
                    </a:ln>
                  </pic:spPr>
                </pic:pic>
              </a:graphicData>
            </a:graphic>
          </wp:inline>
        </w:drawing>
      </w:r>
    </w:p>
    <w:p w:rsidR="00E718F2" w:rsidRDefault="00E718F2" w:rsidP="00E718F2">
      <w:pPr>
        <w:pStyle w:val="wp-caption-text"/>
        <w:rPr>
          <w:ins w:id="284" w:author="Unknown"/>
        </w:rPr>
      </w:pPr>
      <w:ins w:id="285" w:author="Unknown">
        <w:r>
          <w:t>View Logs (Lines) of Particular Date</w:t>
        </w:r>
      </w:ins>
    </w:p>
    <w:p w:rsidR="00E718F2" w:rsidRDefault="00E718F2" w:rsidP="00E718F2">
      <w:pPr>
        <w:pStyle w:val="Heading3"/>
        <w:rPr>
          <w:ins w:id="286" w:author="Unknown"/>
        </w:rPr>
      </w:pPr>
      <w:ins w:id="287" w:author="Unknown">
        <w:r>
          <w:t>9. Inserting spaces in files</w:t>
        </w:r>
      </w:ins>
    </w:p>
    <w:p w:rsidR="00E718F2" w:rsidRDefault="00E718F2" w:rsidP="00E718F2">
      <w:pPr>
        <w:pStyle w:val="NormalWeb"/>
        <w:rPr>
          <w:ins w:id="288" w:author="Unknown"/>
        </w:rPr>
      </w:pPr>
      <w:ins w:id="289" w:author="Unknown">
        <w:r>
          <w:t xml:space="preserve">With </w:t>
        </w:r>
        <w:proofErr w:type="spellStart"/>
        <w:r>
          <w:rPr>
            <w:rStyle w:val="Strong"/>
          </w:rPr>
          <w:t>sed</w:t>
        </w:r>
        <w:proofErr w:type="spellEnd"/>
        <w:r>
          <w:t xml:space="preserve">, we can also insert spaces (blank lines) for each non-empty line in a file. To insert one blank line every other line in </w:t>
        </w:r>
        <w:r>
          <w:rPr>
            <w:rStyle w:val="Strong"/>
          </w:rPr>
          <w:t>LICENSE</w:t>
        </w:r>
        <w:r>
          <w:t>, a plain text file, do:</w:t>
        </w:r>
      </w:ins>
    </w:p>
    <w:p w:rsidR="00E718F2" w:rsidRDefault="00E718F2" w:rsidP="00E718F2">
      <w:pPr>
        <w:pStyle w:val="HTMLPreformatted"/>
        <w:rPr>
          <w:ins w:id="290" w:author="Unknown"/>
        </w:rPr>
      </w:pPr>
      <w:ins w:id="291" w:author="Unknown">
        <w:r>
          <w:t xml:space="preserve"># </w:t>
        </w:r>
        <w:proofErr w:type="spellStart"/>
        <w:proofErr w:type="gramStart"/>
        <w:r>
          <w:t>sed</w:t>
        </w:r>
        <w:proofErr w:type="spellEnd"/>
        <w:proofErr w:type="gramEnd"/>
        <w:r>
          <w:t xml:space="preserve"> G myfile.txt</w:t>
        </w:r>
      </w:ins>
    </w:p>
    <w:p w:rsidR="00E718F2" w:rsidRDefault="00E718F2" w:rsidP="00E718F2">
      <w:pPr>
        <w:pStyle w:val="NormalWeb"/>
        <w:rPr>
          <w:ins w:id="292" w:author="Unknown"/>
        </w:rPr>
      </w:pPr>
      <w:ins w:id="293" w:author="Unknown">
        <w:r>
          <w:t>To insert two blank lines, do:</w:t>
        </w:r>
      </w:ins>
    </w:p>
    <w:p w:rsidR="00E718F2" w:rsidRDefault="00E718F2" w:rsidP="00E718F2">
      <w:pPr>
        <w:pStyle w:val="HTMLPreformatted"/>
        <w:rPr>
          <w:ins w:id="294" w:author="Unknown"/>
        </w:rPr>
      </w:pPr>
      <w:ins w:id="295" w:author="Unknown">
        <w:r>
          <w:t xml:space="preserve"># </w:t>
        </w:r>
        <w:proofErr w:type="spellStart"/>
        <w:proofErr w:type="gramStart"/>
        <w:r>
          <w:t>sed</w:t>
        </w:r>
        <w:proofErr w:type="spellEnd"/>
        <w:proofErr w:type="gramEnd"/>
        <w:r>
          <w:t xml:space="preserve"> 'G;G' myfile.txt</w:t>
        </w:r>
      </w:ins>
    </w:p>
    <w:p w:rsidR="00E718F2" w:rsidRDefault="00E718F2" w:rsidP="00E718F2">
      <w:pPr>
        <w:pStyle w:val="NormalWeb"/>
        <w:rPr>
          <w:ins w:id="296" w:author="Unknown"/>
        </w:rPr>
      </w:pPr>
      <w:ins w:id="297" w:author="Unknown">
        <w:r>
          <w:t xml:space="preserve">Add an </w:t>
        </w:r>
        <w:r>
          <w:rPr>
            <w:rStyle w:val="Strong"/>
          </w:rPr>
          <w:t>uppercase G</w:t>
        </w:r>
        <w:r>
          <w:t xml:space="preserve"> separated by a semicolon if you want to add more blank lines. The following image illustrates the example outlined in this tip:</w:t>
        </w:r>
      </w:ins>
    </w:p>
    <w:p w:rsidR="00E718F2" w:rsidRDefault="00E718F2" w:rsidP="00E718F2">
      <w:pPr>
        <w:rPr>
          <w:ins w:id="298" w:author="Unknown"/>
        </w:rPr>
      </w:pPr>
      <w:r>
        <w:rPr>
          <w:noProof/>
          <w:color w:val="0000FF"/>
        </w:rPr>
        <w:lastRenderedPageBreak/>
        <w:drawing>
          <wp:inline distT="0" distB="0" distL="0" distR="0">
            <wp:extent cx="5048250" cy="4629150"/>
            <wp:effectExtent l="19050" t="0" r="0" b="0"/>
            <wp:docPr id="54" name="Picture 54" descr="Insert Spaces in Fi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sert Spaces in File">
                      <a:hlinkClick r:id="rId10"/>
                    </pic:cNvPr>
                    <pic:cNvPicPr>
                      <a:picLocks noChangeAspect="1" noChangeArrowheads="1"/>
                    </pic:cNvPicPr>
                  </pic:nvPicPr>
                  <pic:blipFill>
                    <a:blip r:embed="rId11"/>
                    <a:srcRect/>
                    <a:stretch>
                      <a:fillRect/>
                    </a:stretch>
                  </pic:blipFill>
                  <pic:spPr bwMode="auto">
                    <a:xfrm>
                      <a:off x="0" y="0"/>
                      <a:ext cx="5048250" cy="4629150"/>
                    </a:xfrm>
                    <a:prstGeom prst="rect">
                      <a:avLst/>
                    </a:prstGeom>
                    <a:noFill/>
                    <a:ln w="9525">
                      <a:noFill/>
                      <a:miter lim="800000"/>
                      <a:headEnd/>
                      <a:tailEnd/>
                    </a:ln>
                  </pic:spPr>
                </pic:pic>
              </a:graphicData>
            </a:graphic>
          </wp:inline>
        </w:drawing>
      </w:r>
    </w:p>
    <w:p w:rsidR="00E718F2" w:rsidRDefault="00E718F2" w:rsidP="00E718F2">
      <w:pPr>
        <w:pStyle w:val="wp-caption-text"/>
        <w:rPr>
          <w:ins w:id="299" w:author="Unknown"/>
        </w:rPr>
      </w:pPr>
      <w:ins w:id="300" w:author="Unknown">
        <w:r>
          <w:t>Insert Spaces in File</w:t>
        </w:r>
      </w:ins>
    </w:p>
    <w:p w:rsidR="00E718F2" w:rsidRDefault="00E718F2" w:rsidP="00E718F2">
      <w:pPr>
        <w:pStyle w:val="NormalWeb"/>
        <w:rPr>
          <w:ins w:id="301" w:author="Unknown"/>
        </w:rPr>
      </w:pPr>
      <w:ins w:id="302" w:author="Unknown">
        <w:r>
          <w:t>This tip may come in handy if you want to inspect a large configuration file. Inserting a blank space every other line and piping the output to less will result in a more-friendly reading experience.</w:t>
        </w:r>
      </w:ins>
    </w:p>
    <w:p w:rsidR="00E718F2" w:rsidRDefault="00E718F2" w:rsidP="00E718F2">
      <w:pPr>
        <w:pStyle w:val="Heading3"/>
        <w:rPr>
          <w:ins w:id="303" w:author="Unknown"/>
        </w:rPr>
      </w:pPr>
      <w:ins w:id="304" w:author="Unknown">
        <w:r>
          <w:t>10. Emulating dos2unix with inline editing</w:t>
        </w:r>
      </w:ins>
    </w:p>
    <w:p w:rsidR="00E718F2" w:rsidRDefault="00E718F2" w:rsidP="00E718F2">
      <w:pPr>
        <w:pStyle w:val="NormalWeb"/>
        <w:rPr>
          <w:ins w:id="305" w:author="Unknown"/>
        </w:rPr>
      </w:pPr>
      <w:ins w:id="306" w:author="Unknown">
        <w:r>
          <w:t xml:space="preserve">The </w:t>
        </w:r>
        <w:r>
          <w:rPr>
            <w:rStyle w:val="Strong"/>
          </w:rPr>
          <w:t>dos2unix</w:t>
        </w:r>
        <w:r>
          <w:t xml:space="preserve"> program converts plain text files from Windows/Mac formatting to Unix/Linux, removing hidden newline characters inserted by some text editors used in those platforms. If it is not installed in your Linux system, you can mimic its functionality with </w:t>
        </w:r>
        <w:proofErr w:type="spellStart"/>
        <w:r>
          <w:rPr>
            <w:rStyle w:val="Strong"/>
          </w:rPr>
          <w:t>sed</w:t>
        </w:r>
        <w:proofErr w:type="spellEnd"/>
        <w:r>
          <w:t xml:space="preserve"> instead of installing it.</w:t>
        </w:r>
      </w:ins>
    </w:p>
    <w:p w:rsidR="00E718F2" w:rsidRDefault="00E718F2" w:rsidP="00E718F2">
      <w:pPr>
        <w:pStyle w:val="NormalWeb"/>
        <w:rPr>
          <w:ins w:id="307" w:author="Unknown"/>
        </w:rPr>
      </w:pPr>
      <w:ins w:id="308" w:author="Unknown">
        <w:r>
          <w:t xml:space="preserve">In the image at the left we can see several DOS newline characters </w:t>
        </w:r>
        <w:r>
          <w:rPr>
            <w:rStyle w:val="HTMLCode"/>
            <w:rFonts w:eastAsiaTheme="majorEastAsia"/>
          </w:rPr>
          <w:t>(^M)</w:t>
        </w:r>
        <w:r>
          <w:t>, which were later removed with:</w:t>
        </w:r>
      </w:ins>
    </w:p>
    <w:p w:rsidR="00E718F2" w:rsidRDefault="00E718F2" w:rsidP="00E718F2">
      <w:pPr>
        <w:pStyle w:val="HTMLPreformatted"/>
        <w:rPr>
          <w:ins w:id="309" w:author="Unknown"/>
        </w:rPr>
      </w:pPr>
      <w:ins w:id="310" w:author="Unknown">
        <w:r>
          <w:t xml:space="preserve"># </w:t>
        </w:r>
        <w:proofErr w:type="spellStart"/>
        <w:r>
          <w:t>sed</w:t>
        </w:r>
        <w:proofErr w:type="spellEnd"/>
        <w:r>
          <w:t xml:space="preserve"> -</w:t>
        </w:r>
        <w:proofErr w:type="spellStart"/>
        <w:proofErr w:type="gramStart"/>
        <w:r>
          <w:t>i</w:t>
        </w:r>
        <w:proofErr w:type="spellEnd"/>
        <w:r>
          <w:t xml:space="preserve"> 's</w:t>
        </w:r>
        <w:proofErr w:type="gramEnd"/>
        <w:r>
          <w:t>/\r//' myfile.txt</w:t>
        </w:r>
      </w:ins>
    </w:p>
    <w:p w:rsidR="00E718F2" w:rsidRDefault="00E718F2" w:rsidP="00E718F2">
      <w:pPr>
        <w:rPr>
          <w:ins w:id="311" w:author="Unknown"/>
        </w:rPr>
      </w:pPr>
      <w:r>
        <w:rPr>
          <w:noProof/>
          <w:color w:val="0000FF"/>
        </w:rPr>
        <w:lastRenderedPageBreak/>
        <w:drawing>
          <wp:inline distT="0" distB="0" distL="0" distR="0">
            <wp:extent cx="4800600" cy="1885950"/>
            <wp:effectExtent l="19050" t="0" r="0" b="0"/>
            <wp:docPr id="55" name="Picture 55" descr="Covert Text Files from Windows to Linu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vert Text Files from Windows to Linux">
                      <a:hlinkClick r:id="rId12"/>
                    </pic:cNvPr>
                    <pic:cNvPicPr>
                      <a:picLocks noChangeAspect="1" noChangeArrowheads="1"/>
                    </pic:cNvPicPr>
                  </pic:nvPicPr>
                  <pic:blipFill>
                    <a:blip r:embed="rId13"/>
                    <a:srcRect/>
                    <a:stretch>
                      <a:fillRect/>
                    </a:stretch>
                  </pic:blipFill>
                  <pic:spPr bwMode="auto">
                    <a:xfrm>
                      <a:off x="0" y="0"/>
                      <a:ext cx="4800600" cy="1885950"/>
                    </a:xfrm>
                    <a:prstGeom prst="rect">
                      <a:avLst/>
                    </a:prstGeom>
                    <a:noFill/>
                    <a:ln w="9525">
                      <a:noFill/>
                      <a:miter lim="800000"/>
                      <a:headEnd/>
                      <a:tailEnd/>
                    </a:ln>
                  </pic:spPr>
                </pic:pic>
              </a:graphicData>
            </a:graphic>
          </wp:inline>
        </w:drawing>
      </w:r>
    </w:p>
    <w:p w:rsidR="00E718F2" w:rsidRDefault="00E718F2" w:rsidP="00E718F2">
      <w:pPr>
        <w:pStyle w:val="wp-caption-text"/>
        <w:rPr>
          <w:ins w:id="312" w:author="Unknown"/>
        </w:rPr>
      </w:pPr>
      <w:ins w:id="313" w:author="Unknown">
        <w:r>
          <w:t>Covert Text Files from Windows to Linux</w:t>
        </w:r>
      </w:ins>
    </w:p>
    <w:p w:rsidR="00E718F2" w:rsidRDefault="00E718F2" w:rsidP="00E718F2">
      <w:pPr>
        <w:pStyle w:val="NormalWeb"/>
        <w:rPr>
          <w:ins w:id="314" w:author="Unknown"/>
        </w:rPr>
      </w:pPr>
      <w:ins w:id="315" w:author="Unknown">
        <w:r>
          <w:t xml:space="preserve">Please note that the </w:t>
        </w:r>
        <w:r>
          <w:rPr>
            <w:rStyle w:val="HTMLCode"/>
            <w:rFonts w:eastAsiaTheme="majorEastAsia"/>
          </w:rPr>
          <w:t>-</w:t>
        </w:r>
        <w:proofErr w:type="spellStart"/>
        <w:r>
          <w:rPr>
            <w:rStyle w:val="HTMLCode"/>
            <w:rFonts w:eastAsiaTheme="majorEastAsia"/>
          </w:rPr>
          <w:t>i</w:t>
        </w:r>
        <w:proofErr w:type="spellEnd"/>
        <w:r>
          <w:t xml:space="preserve"> option indicate in-place editing. Then changes will not be returned to the screen, but will be saved to the file.</w:t>
        </w:r>
      </w:ins>
    </w:p>
    <w:p w:rsidR="00E718F2" w:rsidRDefault="00E718F2" w:rsidP="00E718F2">
      <w:pPr>
        <w:pStyle w:val="NormalWeb"/>
        <w:rPr>
          <w:ins w:id="316" w:author="Unknown"/>
        </w:rPr>
      </w:pPr>
      <w:ins w:id="317" w:author="Unknown">
        <w:r>
          <w:rPr>
            <w:rStyle w:val="Strong"/>
          </w:rPr>
          <w:t>Note</w:t>
        </w:r>
        <w:r>
          <w:t xml:space="preserve">: You can insert DOS newline characters while </w:t>
        </w:r>
        <w:r w:rsidR="00A707F4">
          <w:fldChar w:fldCharType="begin"/>
        </w:r>
        <w:r>
          <w:instrText xml:space="preserve"> HYPERLINK "https://www.tecmint.com/learn-vi-and-vim-editor-tips-and-tricks-in-linux/" \t "_blank" </w:instrText>
        </w:r>
        <w:r w:rsidR="00A707F4">
          <w:fldChar w:fldCharType="separate"/>
        </w:r>
        <w:r>
          <w:rPr>
            <w:rStyle w:val="Hyperlink"/>
          </w:rPr>
          <w:t>editing a file in vim editor</w:t>
        </w:r>
        <w:r w:rsidR="00A707F4">
          <w:fldChar w:fldCharType="end"/>
        </w:r>
        <w:r>
          <w:t xml:space="preserve"> with </w:t>
        </w:r>
        <w:proofErr w:type="spellStart"/>
        <w:r>
          <w:rPr>
            <w:rStyle w:val="HTMLCode"/>
            <w:rFonts w:eastAsiaTheme="majorEastAsia"/>
          </w:rPr>
          <w:t>Ctrl+V</w:t>
        </w:r>
        <w:proofErr w:type="spellEnd"/>
        <w:r>
          <w:t xml:space="preserve"> and </w:t>
        </w:r>
        <w:proofErr w:type="spellStart"/>
        <w:r>
          <w:rPr>
            <w:rStyle w:val="HTMLCode"/>
            <w:rFonts w:eastAsiaTheme="majorEastAsia"/>
          </w:rPr>
          <w:t>Ctrl+M</w:t>
        </w:r>
        <w:proofErr w:type="spellEnd"/>
        <w:r>
          <w:t>.</w:t>
        </w:r>
      </w:ins>
    </w:p>
    <w:p w:rsidR="00E718F2" w:rsidRDefault="00E718F2" w:rsidP="00E718F2">
      <w:pPr>
        <w:pStyle w:val="Heading3"/>
        <w:rPr>
          <w:ins w:id="318" w:author="Unknown"/>
        </w:rPr>
      </w:pPr>
      <w:ins w:id="319" w:author="Unknown">
        <w:r>
          <w:t>11. In-place editing and backing up original file</w:t>
        </w:r>
      </w:ins>
    </w:p>
    <w:p w:rsidR="00E718F2" w:rsidRDefault="00E718F2" w:rsidP="00E718F2">
      <w:pPr>
        <w:pStyle w:val="NormalWeb"/>
        <w:rPr>
          <w:ins w:id="320" w:author="Unknown"/>
        </w:rPr>
      </w:pPr>
      <w:ins w:id="321" w:author="Unknown">
        <w:r>
          <w:t xml:space="preserve">In the previous tip we used </w:t>
        </w:r>
        <w:proofErr w:type="spellStart"/>
        <w:r>
          <w:rPr>
            <w:rStyle w:val="Strong"/>
          </w:rPr>
          <w:t>sed</w:t>
        </w:r>
        <w:proofErr w:type="spellEnd"/>
        <w:r>
          <w:t xml:space="preserve"> to modify a file but did not save the original file. Sometimes it’s a good idea to save a backup copy of the original file just in case.</w:t>
        </w:r>
      </w:ins>
    </w:p>
    <w:p w:rsidR="00E718F2" w:rsidRDefault="00E718F2" w:rsidP="00E718F2">
      <w:pPr>
        <w:pStyle w:val="NormalWeb"/>
        <w:rPr>
          <w:ins w:id="322" w:author="Unknown"/>
        </w:rPr>
      </w:pPr>
      <w:ins w:id="323" w:author="Unknown">
        <w:r>
          <w:t xml:space="preserve">To do that, indicate a suffix following the </w:t>
        </w:r>
        <w:r>
          <w:rPr>
            <w:rStyle w:val="HTMLCode"/>
            <w:rFonts w:eastAsiaTheme="majorEastAsia"/>
          </w:rPr>
          <w:t>-</w:t>
        </w:r>
        <w:proofErr w:type="spellStart"/>
        <w:r>
          <w:rPr>
            <w:rStyle w:val="HTMLCode"/>
            <w:rFonts w:eastAsiaTheme="majorEastAsia"/>
          </w:rPr>
          <w:t>i</w:t>
        </w:r>
        <w:proofErr w:type="spellEnd"/>
        <w:r>
          <w:t xml:space="preserve"> option (inside single quotes) to be used to rename the original file.</w:t>
        </w:r>
      </w:ins>
    </w:p>
    <w:p w:rsidR="00E718F2" w:rsidRDefault="00E718F2" w:rsidP="00E718F2">
      <w:pPr>
        <w:pStyle w:val="NormalWeb"/>
        <w:rPr>
          <w:ins w:id="324" w:author="Unknown"/>
        </w:rPr>
      </w:pPr>
      <w:ins w:id="325" w:author="Unknown">
        <w:r>
          <w:t xml:space="preserve">In the following example we will replace all instances of </w:t>
        </w:r>
        <w:r>
          <w:rPr>
            <w:rStyle w:val="Strong"/>
          </w:rPr>
          <w:t>this</w:t>
        </w:r>
        <w:r>
          <w:t xml:space="preserve"> or </w:t>
        </w:r>
        <w:proofErr w:type="gramStart"/>
        <w:r>
          <w:rPr>
            <w:rStyle w:val="Strong"/>
          </w:rPr>
          <w:t>This</w:t>
        </w:r>
        <w:proofErr w:type="gramEnd"/>
        <w:r>
          <w:t xml:space="preserve"> (ignoring case) with that in </w:t>
        </w:r>
        <w:r>
          <w:rPr>
            <w:rStyle w:val="Strong"/>
          </w:rPr>
          <w:t>myfile.txt</w:t>
        </w:r>
        <w:r>
          <w:t xml:space="preserve">, and we will save the original file as </w:t>
        </w:r>
        <w:proofErr w:type="spellStart"/>
        <w:r>
          <w:rPr>
            <w:rStyle w:val="Strong"/>
          </w:rPr>
          <w:t>myfile.txt.orig</w:t>
        </w:r>
        <w:proofErr w:type="spellEnd"/>
        <w:r>
          <w:t>.</w:t>
        </w:r>
      </w:ins>
    </w:p>
    <w:p w:rsidR="00E718F2" w:rsidRDefault="00E718F2" w:rsidP="00E718F2">
      <w:pPr>
        <w:pStyle w:val="NormalWeb"/>
        <w:rPr>
          <w:ins w:id="326" w:author="Unknown"/>
        </w:rPr>
      </w:pPr>
      <w:ins w:id="327" w:author="Unknown">
        <w:r>
          <w:t xml:space="preserve">Finally, we will use </w:t>
        </w:r>
        <w:r w:rsidR="00A707F4">
          <w:fldChar w:fldCharType="begin"/>
        </w:r>
        <w:r>
          <w:instrText xml:space="preserve"> HYPERLINK "https://www.tecmint.com/best-linux-file-diff-tools-comparison/" \t "_blank" </w:instrText>
        </w:r>
        <w:r w:rsidR="00A707F4">
          <w:fldChar w:fldCharType="separate"/>
        </w:r>
        <w:r>
          <w:rPr>
            <w:rStyle w:val="Hyperlink"/>
          </w:rPr>
          <w:t>diff utility</w:t>
        </w:r>
        <w:r w:rsidR="00A707F4">
          <w:fldChar w:fldCharType="end"/>
        </w:r>
        <w:r>
          <w:t xml:space="preserve"> to identify the differences between both files:</w:t>
        </w:r>
      </w:ins>
    </w:p>
    <w:p w:rsidR="00E718F2" w:rsidRDefault="00E718F2" w:rsidP="00E718F2">
      <w:pPr>
        <w:pStyle w:val="HTMLPreformatted"/>
        <w:rPr>
          <w:ins w:id="328" w:author="Unknown"/>
        </w:rPr>
      </w:pPr>
      <w:ins w:id="329" w:author="Unknown">
        <w:r>
          <w:t xml:space="preserve"># </w:t>
        </w:r>
        <w:proofErr w:type="spellStart"/>
        <w:proofErr w:type="gramStart"/>
        <w:r>
          <w:t>sed</w:t>
        </w:r>
        <w:proofErr w:type="spellEnd"/>
        <w:proofErr w:type="gramEnd"/>
        <w:r>
          <w:t xml:space="preserve"> -</w:t>
        </w:r>
        <w:proofErr w:type="spellStart"/>
        <w:r>
          <w:t>i'.orig</w:t>
        </w:r>
        <w:proofErr w:type="spellEnd"/>
        <w:r>
          <w:t>' 's/this/that/</w:t>
        </w:r>
        <w:proofErr w:type="spellStart"/>
        <w:r>
          <w:t>gi</w:t>
        </w:r>
        <w:proofErr w:type="spellEnd"/>
        <w:r>
          <w:t>' myfile.txt</w:t>
        </w:r>
      </w:ins>
    </w:p>
    <w:p w:rsidR="00E718F2" w:rsidRDefault="00E718F2" w:rsidP="00E718F2">
      <w:pPr>
        <w:rPr>
          <w:ins w:id="330" w:author="Unknown"/>
        </w:rPr>
      </w:pPr>
      <w:r>
        <w:rPr>
          <w:noProof/>
          <w:color w:val="0000FF"/>
        </w:rPr>
        <w:lastRenderedPageBreak/>
        <w:drawing>
          <wp:inline distT="0" distB="0" distL="0" distR="0">
            <wp:extent cx="4762500" cy="3257550"/>
            <wp:effectExtent l="19050" t="0" r="0" b="0"/>
            <wp:docPr id="56" name="Picture 56" descr="Use sed to Edit and Backup Original Fi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 sed to Edit and Backup Original File">
                      <a:hlinkClick r:id="rId14"/>
                    </pic:cNvPr>
                    <pic:cNvPicPr>
                      <a:picLocks noChangeAspect="1" noChangeArrowheads="1"/>
                    </pic:cNvPicPr>
                  </pic:nvPicPr>
                  <pic:blipFill>
                    <a:blip r:embed="rId15"/>
                    <a:srcRect/>
                    <a:stretch>
                      <a:fillRect/>
                    </a:stretch>
                  </pic:blipFill>
                  <pic:spPr bwMode="auto">
                    <a:xfrm>
                      <a:off x="0" y="0"/>
                      <a:ext cx="4762500" cy="3257550"/>
                    </a:xfrm>
                    <a:prstGeom prst="rect">
                      <a:avLst/>
                    </a:prstGeom>
                    <a:noFill/>
                    <a:ln w="9525">
                      <a:noFill/>
                      <a:miter lim="800000"/>
                      <a:headEnd/>
                      <a:tailEnd/>
                    </a:ln>
                  </pic:spPr>
                </pic:pic>
              </a:graphicData>
            </a:graphic>
          </wp:inline>
        </w:drawing>
      </w:r>
    </w:p>
    <w:p w:rsidR="00E718F2" w:rsidRDefault="00E718F2" w:rsidP="00E718F2">
      <w:pPr>
        <w:pStyle w:val="wp-caption-text"/>
        <w:rPr>
          <w:ins w:id="331" w:author="Unknown"/>
        </w:rPr>
      </w:pPr>
      <w:ins w:id="332" w:author="Unknown">
        <w:r>
          <w:t xml:space="preserve">Use </w:t>
        </w:r>
        <w:proofErr w:type="spellStart"/>
        <w:r>
          <w:t>sed</w:t>
        </w:r>
        <w:proofErr w:type="spellEnd"/>
        <w:r>
          <w:t xml:space="preserve"> to Edit and Backup Original File</w:t>
        </w:r>
      </w:ins>
    </w:p>
    <w:p w:rsidR="00E718F2" w:rsidRDefault="00E718F2" w:rsidP="00E718F2">
      <w:pPr>
        <w:pStyle w:val="Heading3"/>
        <w:rPr>
          <w:ins w:id="333" w:author="Unknown"/>
        </w:rPr>
      </w:pPr>
      <w:ins w:id="334" w:author="Unknown">
        <w:r>
          <w:t>12. Switching pairs of words</w:t>
        </w:r>
      </w:ins>
    </w:p>
    <w:p w:rsidR="00E718F2" w:rsidRDefault="00E718F2" w:rsidP="00E718F2">
      <w:pPr>
        <w:pStyle w:val="NormalWeb"/>
        <w:rPr>
          <w:ins w:id="335" w:author="Unknown"/>
        </w:rPr>
      </w:pPr>
      <w:ins w:id="336" w:author="Unknown">
        <w:r>
          <w:t xml:space="preserve">Let’s suppose you have a file containing full names in the format </w:t>
        </w:r>
        <w:r>
          <w:rPr>
            <w:rStyle w:val="Strong"/>
          </w:rPr>
          <w:t>First name</w:t>
        </w:r>
        <w:r>
          <w:t xml:space="preserve">, </w:t>
        </w:r>
        <w:r>
          <w:rPr>
            <w:rStyle w:val="Strong"/>
          </w:rPr>
          <w:t>Last name</w:t>
        </w:r>
        <w:r>
          <w:t xml:space="preserve">. To adequately process the file, you may want to switch </w:t>
        </w:r>
        <w:proofErr w:type="gramStart"/>
        <w:r>
          <w:rPr>
            <w:rStyle w:val="Strong"/>
          </w:rPr>
          <w:t>Last</w:t>
        </w:r>
        <w:proofErr w:type="gramEnd"/>
        <w:r>
          <w:rPr>
            <w:rStyle w:val="Strong"/>
          </w:rPr>
          <w:t xml:space="preserve"> name</w:t>
        </w:r>
        <w:r>
          <w:t xml:space="preserve"> and </w:t>
        </w:r>
        <w:r>
          <w:rPr>
            <w:rStyle w:val="Strong"/>
          </w:rPr>
          <w:t>First name</w:t>
        </w:r>
        <w:r>
          <w:t>.</w:t>
        </w:r>
      </w:ins>
    </w:p>
    <w:p w:rsidR="00E718F2" w:rsidRDefault="00E718F2" w:rsidP="00E718F2">
      <w:pPr>
        <w:pStyle w:val="NormalWeb"/>
        <w:rPr>
          <w:ins w:id="337" w:author="Unknown"/>
        </w:rPr>
      </w:pPr>
      <w:ins w:id="338" w:author="Unknown">
        <w:r>
          <w:t xml:space="preserve">We can do that with </w:t>
        </w:r>
        <w:proofErr w:type="spellStart"/>
        <w:r>
          <w:rPr>
            <w:rStyle w:val="Strong"/>
          </w:rPr>
          <w:t>sed</w:t>
        </w:r>
        <w:proofErr w:type="spellEnd"/>
        <w:r>
          <w:t xml:space="preserve"> fairly easily:</w:t>
        </w:r>
      </w:ins>
    </w:p>
    <w:p w:rsidR="00E718F2" w:rsidRDefault="00E718F2" w:rsidP="00E718F2">
      <w:pPr>
        <w:pStyle w:val="HTMLPreformatted"/>
        <w:rPr>
          <w:ins w:id="339" w:author="Unknown"/>
        </w:rPr>
      </w:pPr>
      <w:ins w:id="340" w:author="Unknown">
        <w:r>
          <w:t xml:space="preserve"># </w:t>
        </w:r>
        <w:proofErr w:type="spellStart"/>
        <w:proofErr w:type="gramStart"/>
        <w:r>
          <w:t>sed</w:t>
        </w:r>
        <w:proofErr w:type="spellEnd"/>
        <w:r>
          <w:t xml:space="preserve"> 's</w:t>
        </w:r>
        <w:proofErr w:type="gramEnd"/>
        <w:r>
          <w:t>/^\(.*\),\(.*\)$/\2\, \1/g' names.txt</w:t>
        </w:r>
      </w:ins>
    </w:p>
    <w:p w:rsidR="00E718F2" w:rsidRDefault="00E718F2" w:rsidP="00E718F2">
      <w:pPr>
        <w:rPr>
          <w:ins w:id="341" w:author="Unknown"/>
        </w:rPr>
      </w:pPr>
      <w:r>
        <w:rPr>
          <w:noProof/>
          <w:color w:val="0000FF"/>
        </w:rPr>
        <w:drawing>
          <wp:inline distT="0" distB="0" distL="0" distR="0">
            <wp:extent cx="5010150" cy="1847850"/>
            <wp:effectExtent l="19050" t="0" r="0" b="0"/>
            <wp:docPr id="57" name="Picture 57" descr="Switch Words in Fi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witch Words in File">
                      <a:hlinkClick r:id="rId16"/>
                    </pic:cNvPr>
                    <pic:cNvPicPr>
                      <a:picLocks noChangeAspect="1" noChangeArrowheads="1"/>
                    </pic:cNvPicPr>
                  </pic:nvPicPr>
                  <pic:blipFill>
                    <a:blip r:embed="rId17"/>
                    <a:srcRect/>
                    <a:stretch>
                      <a:fillRect/>
                    </a:stretch>
                  </pic:blipFill>
                  <pic:spPr bwMode="auto">
                    <a:xfrm>
                      <a:off x="0" y="0"/>
                      <a:ext cx="5010150" cy="1847850"/>
                    </a:xfrm>
                    <a:prstGeom prst="rect">
                      <a:avLst/>
                    </a:prstGeom>
                    <a:noFill/>
                    <a:ln w="9525">
                      <a:noFill/>
                      <a:miter lim="800000"/>
                      <a:headEnd/>
                      <a:tailEnd/>
                    </a:ln>
                  </pic:spPr>
                </pic:pic>
              </a:graphicData>
            </a:graphic>
          </wp:inline>
        </w:drawing>
      </w:r>
    </w:p>
    <w:p w:rsidR="00E718F2" w:rsidRDefault="00E718F2" w:rsidP="00E718F2">
      <w:pPr>
        <w:pStyle w:val="wp-caption-text"/>
        <w:rPr>
          <w:ins w:id="342" w:author="Unknown"/>
        </w:rPr>
      </w:pPr>
      <w:ins w:id="343" w:author="Unknown">
        <w:r>
          <w:t>Switch Words in File</w:t>
        </w:r>
      </w:ins>
    </w:p>
    <w:p w:rsidR="00E718F2" w:rsidRDefault="00E718F2" w:rsidP="00E718F2">
      <w:pPr>
        <w:pStyle w:val="NormalWeb"/>
        <w:rPr>
          <w:ins w:id="344" w:author="Unknown"/>
        </w:rPr>
      </w:pPr>
      <w:ins w:id="345" w:author="Unknown">
        <w:r>
          <w:t xml:space="preserve">In the image above we can see that parentheses, being special characters, need to be escaped, as do the numbers </w:t>
        </w:r>
        <w:r>
          <w:rPr>
            <w:rStyle w:val="Strong"/>
          </w:rPr>
          <w:t>1</w:t>
        </w:r>
        <w:r>
          <w:t xml:space="preserve"> and </w:t>
        </w:r>
        <w:r>
          <w:rPr>
            <w:rStyle w:val="Strong"/>
          </w:rPr>
          <w:t>2</w:t>
        </w:r>
        <w:r>
          <w:t>.</w:t>
        </w:r>
      </w:ins>
    </w:p>
    <w:p w:rsidR="00E718F2" w:rsidRDefault="00E718F2" w:rsidP="00E718F2">
      <w:pPr>
        <w:pStyle w:val="NormalWeb"/>
        <w:rPr>
          <w:ins w:id="346" w:author="Unknown"/>
        </w:rPr>
      </w:pPr>
      <w:ins w:id="347" w:author="Unknown">
        <w:r>
          <w:lastRenderedPageBreak/>
          <w:t>These numbers represent the highlighted regular expressions (which need to appear inside parentheses):</w:t>
        </w:r>
      </w:ins>
    </w:p>
    <w:p w:rsidR="00E718F2" w:rsidRDefault="00E718F2" w:rsidP="00E718F2">
      <w:pPr>
        <w:numPr>
          <w:ilvl w:val="0"/>
          <w:numId w:val="1"/>
        </w:numPr>
        <w:spacing w:before="100" w:beforeAutospacing="1" w:after="100" w:afterAutospacing="1" w:line="240" w:lineRule="auto"/>
        <w:rPr>
          <w:ins w:id="348" w:author="Unknown"/>
        </w:rPr>
      </w:pPr>
      <w:ins w:id="349" w:author="Unknown">
        <w:r>
          <w:t>1 represents the beginning of each line up to the comma.</w:t>
        </w:r>
      </w:ins>
    </w:p>
    <w:p w:rsidR="00E718F2" w:rsidRDefault="00E718F2" w:rsidP="00E718F2">
      <w:pPr>
        <w:numPr>
          <w:ilvl w:val="0"/>
          <w:numId w:val="1"/>
        </w:numPr>
        <w:spacing w:before="100" w:beforeAutospacing="1" w:after="100" w:afterAutospacing="1" w:line="240" w:lineRule="auto"/>
        <w:rPr>
          <w:ins w:id="350" w:author="Unknown"/>
        </w:rPr>
      </w:pPr>
      <w:ins w:id="351" w:author="Unknown">
        <w:r>
          <w:t>2 is a placeholder for everything that is right of the comma to the end of the line.</w:t>
        </w:r>
      </w:ins>
    </w:p>
    <w:p w:rsidR="00E718F2" w:rsidRDefault="00E718F2" w:rsidP="00E718F2">
      <w:pPr>
        <w:pStyle w:val="NormalWeb"/>
        <w:rPr>
          <w:ins w:id="352" w:author="Unknown"/>
        </w:rPr>
      </w:pPr>
      <w:ins w:id="353" w:author="Unknown">
        <w:r>
          <w:t xml:space="preserve">The desired output is indicated in the format </w:t>
        </w:r>
        <w:proofErr w:type="spellStart"/>
        <w:r>
          <w:rPr>
            <w:rStyle w:val="Strong"/>
          </w:rPr>
          <w:t>SecondColumn</w:t>
        </w:r>
        <w:proofErr w:type="spellEnd"/>
        <w:r>
          <w:t xml:space="preserve"> (</w:t>
        </w:r>
        <w:r>
          <w:rPr>
            <w:rStyle w:val="Strong"/>
          </w:rPr>
          <w:t>Last name</w:t>
        </w:r>
        <w:r>
          <w:t xml:space="preserve">) + </w:t>
        </w:r>
        <w:r>
          <w:rPr>
            <w:rStyle w:val="Strong"/>
          </w:rPr>
          <w:t>comma</w:t>
        </w:r>
        <w:r>
          <w:t xml:space="preserve"> + </w:t>
        </w:r>
        <w:r>
          <w:rPr>
            <w:rStyle w:val="Strong"/>
          </w:rPr>
          <w:t>space</w:t>
        </w:r>
        <w:r>
          <w:t xml:space="preserve"> + </w:t>
        </w:r>
        <w:proofErr w:type="spellStart"/>
        <w:r>
          <w:rPr>
            <w:rStyle w:val="Strong"/>
          </w:rPr>
          <w:t>FirstColumn</w:t>
        </w:r>
        <w:proofErr w:type="spellEnd"/>
        <w:r>
          <w:t xml:space="preserve"> (</w:t>
        </w:r>
        <w:r>
          <w:rPr>
            <w:rStyle w:val="Strong"/>
          </w:rPr>
          <w:t>First name</w:t>
        </w:r>
        <w:r>
          <w:t>). Feel free to change it to whatever you wish.</w:t>
        </w:r>
      </w:ins>
    </w:p>
    <w:p w:rsidR="00E718F2" w:rsidRDefault="00E718F2" w:rsidP="00E718F2">
      <w:pPr>
        <w:pStyle w:val="Heading3"/>
        <w:rPr>
          <w:ins w:id="354" w:author="Unknown"/>
        </w:rPr>
      </w:pPr>
      <w:ins w:id="355" w:author="Unknown">
        <w:r>
          <w:t>13. Replacing words only if a separate match is found</w:t>
        </w:r>
      </w:ins>
    </w:p>
    <w:p w:rsidR="00E718F2" w:rsidRDefault="00E718F2" w:rsidP="00E718F2">
      <w:pPr>
        <w:pStyle w:val="NormalWeb"/>
        <w:rPr>
          <w:ins w:id="356" w:author="Unknown"/>
        </w:rPr>
      </w:pPr>
      <w:ins w:id="357" w:author="Unknown">
        <w:r>
          <w:t xml:space="preserve">Sometimes replacing all instances of a given word, or a random </w:t>
        </w:r>
        <w:proofErr w:type="gramStart"/>
        <w:r>
          <w:t>few,</w:t>
        </w:r>
        <w:proofErr w:type="gramEnd"/>
        <w:r>
          <w:t xml:space="preserve"> is not precisely what we need. Perhaps we need to perform the replacement if a separate match is found.</w:t>
        </w:r>
      </w:ins>
    </w:p>
    <w:p w:rsidR="00E718F2" w:rsidRDefault="00E718F2" w:rsidP="00E718F2">
      <w:pPr>
        <w:pStyle w:val="NormalWeb"/>
        <w:rPr>
          <w:ins w:id="358" w:author="Unknown"/>
        </w:rPr>
      </w:pPr>
      <w:ins w:id="359" w:author="Unknown">
        <w:r>
          <w:t xml:space="preserve">For example, we may want to replace </w:t>
        </w:r>
        <w:r>
          <w:rPr>
            <w:rStyle w:val="Strong"/>
          </w:rPr>
          <w:t>start</w:t>
        </w:r>
        <w:r>
          <w:t xml:space="preserve"> with </w:t>
        </w:r>
        <w:r>
          <w:rPr>
            <w:rStyle w:val="Strong"/>
          </w:rPr>
          <w:t>stop</w:t>
        </w:r>
        <w:r>
          <w:t xml:space="preserve"> only if the word </w:t>
        </w:r>
        <w:proofErr w:type="gramStart"/>
        <w:r>
          <w:t>services is</w:t>
        </w:r>
        <w:proofErr w:type="gramEnd"/>
        <w:r>
          <w:t xml:space="preserve"> found in the same line. In that scenario, here’s what will happen:</w:t>
        </w:r>
      </w:ins>
    </w:p>
    <w:p w:rsidR="00E718F2" w:rsidRDefault="00E718F2" w:rsidP="00E718F2">
      <w:pPr>
        <w:pStyle w:val="HTMLPreformatted"/>
        <w:rPr>
          <w:ins w:id="360" w:author="Unknown"/>
        </w:rPr>
      </w:pPr>
      <w:ins w:id="361" w:author="Unknown">
        <w:r>
          <w:t>We need to start partying at work,</w:t>
        </w:r>
      </w:ins>
    </w:p>
    <w:p w:rsidR="00E718F2" w:rsidRDefault="00E718F2" w:rsidP="00E718F2">
      <w:pPr>
        <w:pStyle w:val="HTMLPreformatted"/>
        <w:rPr>
          <w:ins w:id="362" w:author="Unknown"/>
        </w:rPr>
      </w:pPr>
      <w:proofErr w:type="gramStart"/>
      <w:ins w:id="363" w:author="Unknown">
        <w:r>
          <w:t>but</w:t>
        </w:r>
        <w:proofErr w:type="gramEnd"/>
        <w:r>
          <w:t xml:space="preserve"> let’s remember to start all services first.</w:t>
        </w:r>
      </w:ins>
    </w:p>
    <w:p w:rsidR="00E718F2" w:rsidRDefault="00E718F2" w:rsidP="00E718F2">
      <w:pPr>
        <w:pStyle w:val="NormalWeb"/>
        <w:rPr>
          <w:ins w:id="364" w:author="Unknown"/>
        </w:rPr>
      </w:pPr>
      <w:ins w:id="365" w:author="Unknown">
        <w:r>
          <w:t xml:space="preserve">In the first line, </w:t>
        </w:r>
        <w:r>
          <w:rPr>
            <w:rStyle w:val="Strong"/>
          </w:rPr>
          <w:t>start</w:t>
        </w:r>
        <w:r>
          <w:t xml:space="preserve"> will not be replaced with </w:t>
        </w:r>
        <w:r>
          <w:rPr>
            <w:rStyle w:val="Strong"/>
          </w:rPr>
          <w:t>stop</w:t>
        </w:r>
        <w:r>
          <w:t xml:space="preserve"> since the word </w:t>
        </w:r>
        <w:proofErr w:type="gramStart"/>
        <w:r>
          <w:t>services does</w:t>
        </w:r>
        <w:proofErr w:type="gramEnd"/>
        <w:r>
          <w:t xml:space="preserve"> not appear in that line, as opposed to the second line.</w:t>
        </w:r>
      </w:ins>
    </w:p>
    <w:p w:rsidR="00E718F2" w:rsidRDefault="00E718F2" w:rsidP="00E718F2">
      <w:pPr>
        <w:pStyle w:val="HTMLPreformatted"/>
        <w:rPr>
          <w:ins w:id="366" w:author="Unknown"/>
        </w:rPr>
      </w:pPr>
      <w:ins w:id="367" w:author="Unknown">
        <w:r>
          <w:t xml:space="preserve"># </w:t>
        </w:r>
        <w:proofErr w:type="spellStart"/>
        <w:proofErr w:type="gramStart"/>
        <w:r>
          <w:t>sed</w:t>
        </w:r>
        <w:proofErr w:type="spellEnd"/>
        <w:proofErr w:type="gramEnd"/>
        <w:r>
          <w:t xml:space="preserve"> '/services/ s/start/stop/g' msg.txt</w:t>
        </w:r>
      </w:ins>
    </w:p>
    <w:p w:rsidR="00E718F2" w:rsidRDefault="00E718F2" w:rsidP="00E718F2">
      <w:pPr>
        <w:rPr>
          <w:ins w:id="368" w:author="Unknown"/>
        </w:rPr>
      </w:pPr>
      <w:r>
        <w:rPr>
          <w:noProof/>
          <w:color w:val="0000FF"/>
        </w:rPr>
        <w:drawing>
          <wp:inline distT="0" distB="0" distL="0" distR="0">
            <wp:extent cx="4686300" cy="1200150"/>
            <wp:effectExtent l="19050" t="0" r="0" b="0"/>
            <wp:docPr id="58" name="Picture 58" descr="Replace Words in Fi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place Words in File">
                      <a:hlinkClick r:id="rId18"/>
                    </pic:cNvPr>
                    <pic:cNvPicPr>
                      <a:picLocks noChangeAspect="1" noChangeArrowheads="1"/>
                    </pic:cNvPicPr>
                  </pic:nvPicPr>
                  <pic:blipFill>
                    <a:blip r:embed="rId19"/>
                    <a:srcRect/>
                    <a:stretch>
                      <a:fillRect/>
                    </a:stretch>
                  </pic:blipFill>
                  <pic:spPr bwMode="auto">
                    <a:xfrm>
                      <a:off x="0" y="0"/>
                      <a:ext cx="4686300" cy="1200150"/>
                    </a:xfrm>
                    <a:prstGeom prst="rect">
                      <a:avLst/>
                    </a:prstGeom>
                    <a:noFill/>
                    <a:ln w="9525">
                      <a:noFill/>
                      <a:miter lim="800000"/>
                      <a:headEnd/>
                      <a:tailEnd/>
                    </a:ln>
                  </pic:spPr>
                </pic:pic>
              </a:graphicData>
            </a:graphic>
          </wp:inline>
        </w:drawing>
      </w:r>
    </w:p>
    <w:p w:rsidR="00E718F2" w:rsidRDefault="00E718F2" w:rsidP="00E718F2">
      <w:pPr>
        <w:pStyle w:val="wp-caption-text"/>
        <w:rPr>
          <w:ins w:id="369" w:author="Unknown"/>
        </w:rPr>
      </w:pPr>
      <w:ins w:id="370" w:author="Unknown">
        <w:r>
          <w:t>Replace Words in File</w:t>
        </w:r>
      </w:ins>
    </w:p>
    <w:p w:rsidR="00E718F2" w:rsidRDefault="00E718F2" w:rsidP="00E718F2">
      <w:pPr>
        <w:pStyle w:val="Heading3"/>
        <w:rPr>
          <w:ins w:id="371" w:author="Unknown"/>
        </w:rPr>
      </w:pPr>
      <w:ins w:id="372" w:author="Unknown">
        <w:r>
          <w:t>14. Performing two or more substitutions at once</w:t>
        </w:r>
      </w:ins>
    </w:p>
    <w:p w:rsidR="00E718F2" w:rsidRDefault="00E718F2" w:rsidP="00E718F2">
      <w:pPr>
        <w:pStyle w:val="NormalWeb"/>
        <w:rPr>
          <w:ins w:id="373" w:author="Unknown"/>
        </w:rPr>
      </w:pPr>
      <w:ins w:id="374" w:author="Unknown">
        <w:r>
          <w:t xml:space="preserve">You can combine two or more substitutions one single </w:t>
        </w:r>
        <w:proofErr w:type="spellStart"/>
        <w:r>
          <w:rPr>
            <w:rStyle w:val="Strong"/>
          </w:rPr>
          <w:t>sed</w:t>
        </w:r>
        <w:proofErr w:type="spellEnd"/>
        <w:r>
          <w:t xml:space="preserve"> command. Let’s replace the words that and line in </w:t>
        </w:r>
        <w:r>
          <w:rPr>
            <w:rStyle w:val="Strong"/>
          </w:rPr>
          <w:t>myfile.txt</w:t>
        </w:r>
        <w:r>
          <w:t xml:space="preserve"> with </w:t>
        </w:r>
        <w:proofErr w:type="gramStart"/>
        <w:r>
          <w:t>This</w:t>
        </w:r>
        <w:proofErr w:type="gramEnd"/>
        <w:r>
          <w:t xml:space="preserve"> and verse, respectively.</w:t>
        </w:r>
      </w:ins>
    </w:p>
    <w:p w:rsidR="00E718F2" w:rsidRDefault="00E718F2" w:rsidP="00E718F2">
      <w:pPr>
        <w:pStyle w:val="NormalWeb"/>
        <w:rPr>
          <w:ins w:id="375" w:author="Unknown"/>
        </w:rPr>
      </w:pPr>
      <w:ins w:id="376" w:author="Unknown">
        <w:r>
          <w:t xml:space="preserve">Note how this can be done by using an ordinary </w:t>
        </w:r>
        <w:proofErr w:type="spellStart"/>
        <w:r>
          <w:rPr>
            <w:rStyle w:val="Strong"/>
          </w:rPr>
          <w:t>sed</w:t>
        </w:r>
        <w:proofErr w:type="spellEnd"/>
        <w:r>
          <w:t xml:space="preserve"> substitution command followed by a semicolon and a second substitution command:</w:t>
        </w:r>
      </w:ins>
    </w:p>
    <w:p w:rsidR="00E718F2" w:rsidRDefault="00E718F2" w:rsidP="00E718F2">
      <w:pPr>
        <w:pStyle w:val="HTMLPreformatted"/>
        <w:rPr>
          <w:ins w:id="377" w:author="Unknown"/>
        </w:rPr>
      </w:pPr>
      <w:ins w:id="378" w:author="Unknown">
        <w:r>
          <w:t xml:space="preserve"># </w:t>
        </w:r>
        <w:proofErr w:type="spellStart"/>
        <w:proofErr w:type="gramStart"/>
        <w:r>
          <w:t>sed</w:t>
        </w:r>
        <w:proofErr w:type="spellEnd"/>
        <w:proofErr w:type="gramEnd"/>
        <w:r>
          <w:t xml:space="preserve"> -</w:t>
        </w:r>
        <w:proofErr w:type="spellStart"/>
        <w:r>
          <w:t>i</w:t>
        </w:r>
        <w:proofErr w:type="spellEnd"/>
        <w:r>
          <w:t xml:space="preserve"> 's/that/this/</w:t>
        </w:r>
        <w:proofErr w:type="spellStart"/>
        <w:r>
          <w:t>gi;s</w:t>
        </w:r>
        <w:proofErr w:type="spellEnd"/>
        <w:r>
          <w:t>/line/verse/</w:t>
        </w:r>
        <w:proofErr w:type="spellStart"/>
        <w:r>
          <w:t>gi</w:t>
        </w:r>
        <w:proofErr w:type="spellEnd"/>
        <w:r>
          <w:t>' myfile.txt</w:t>
        </w:r>
      </w:ins>
    </w:p>
    <w:p w:rsidR="00E718F2" w:rsidRDefault="00E718F2" w:rsidP="00E718F2">
      <w:pPr>
        <w:pStyle w:val="NormalWeb"/>
        <w:rPr>
          <w:ins w:id="379" w:author="Unknown"/>
        </w:rPr>
      </w:pPr>
      <w:ins w:id="380" w:author="Unknown">
        <w:r>
          <w:t>This tip is illustrated in the following image:</w:t>
        </w:r>
      </w:ins>
    </w:p>
    <w:p w:rsidR="00E718F2" w:rsidRDefault="00E718F2" w:rsidP="00E718F2">
      <w:pPr>
        <w:rPr>
          <w:ins w:id="381" w:author="Unknown"/>
        </w:rPr>
      </w:pPr>
      <w:r>
        <w:rPr>
          <w:noProof/>
          <w:color w:val="0000FF"/>
        </w:rPr>
        <w:lastRenderedPageBreak/>
        <w:drawing>
          <wp:inline distT="0" distB="0" distL="0" distR="0">
            <wp:extent cx="5476875" cy="2324100"/>
            <wp:effectExtent l="19050" t="0" r="9525" b="0"/>
            <wp:docPr id="59" name="Picture 59" descr="Replace Multiple Words in Fi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place Multiple Words in File">
                      <a:hlinkClick r:id="rId20"/>
                    </pic:cNvPr>
                    <pic:cNvPicPr>
                      <a:picLocks noChangeAspect="1" noChangeArrowheads="1"/>
                    </pic:cNvPicPr>
                  </pic:nvPicPr>
                  <pic:blipFill>
                    <a:blip r:embed="rId21"/>
                    <a:srcRect/>
                    <a:stretch>
                      <a:fillRect/>
                    </a:stretch>
                  </pic:blipFill>
                  <pic:spPr bwMode="auto">
                    <a:xfrm>
                      <a:off x="0" y="0"/>
                      <a:ext cx="5476875" cy="2324100"/>
                    </a:xfrm>
                    <a:prstGeom prst="rect">
                      <a:avLst/>
                    </a:prstGeom>
                    <a:noFill/>
                    <a:ln w="9525">
                      <a:noFill/>
                      <a:miter lim="800000"/>
                      <a:headEnd/>
                      <a:tailEnd/>
                    </a:ln>
                  </pic:spPr>
                </pic:pic>
              </a:graphicData>
            </a:graphic>
          </wp:inline>
        </w:drawing>
      </w:r>
    </w:p>
    <w:p w:rsidR="00E718F2" w:rsidRDefault="00E718F2" w:rsidP="00E718F2">
      <w:pPr>
        <w:pStyle w:val="wp-caption-text"/>
        <w:rPr>
          <w:ins w:id="382" w:author="Unknown"/>
        </w:rPr>
      </w:pPr>
      <w:ins w:id="383" w:author="Unknown">
        <w:r>
          <w:t>Replace Multiple Words in File</w:t>
        </w:r>
      </w:ins>
    </w:p>
    <w:p w:rsidR="00E718F2" w:rsidRDefault="00E718F2" w:rsidP="00E718F2">
      <w:pPr>
        <w:pStyle w:val="Heading3"/>
        <w:rPr>
          <w:ins w:id="384" w:author="Unknown"/>
        </w:rPr>
      </w:pPr>
      <w:ins w:id="385" w:author="Unknown">
        <w:r>
          <w:t xml:space="preserve">15. Combining </w:t>
        </w:r>
        <w:proofErr w:type="spellStart"/>
        <w:r>
          <w:t>sed</w:t>
        </w:r>
        <w:proofErr w:type="spellEnd"/>
        <w:r>
          <w:t xml:space="preserve"> and other commands</w:t>
        </w:r>
      </w:ins>
    </w:p>
    <w:p w:rsidR="00E718F2" w:rsidRDefault="00E718F2" w:rsidP="00E718F2">
      <w:pPr>
        <w:pStyle w:val="NormalWeb"/>
        <w:rPr>
          <w:ins w:id="386" w:author="Unknown"/>
        </w:rPr>
      </w:pPr>
      <w:ins w:id="387" w:author="Unknown">
        <w:r>
          <w:t xml:space="preserve">Of course, </w:t>
        </w:r>
        <w:proofErr w:type="spellStart"/>
        <w:r>
          <w:rPr>
            <w:rStyle w:val="Strong"/>
          </w:rPr>
          <w:t>sed</w:t>
        </w:r>
        <w:proofErr w:type="spellEnd"/>
        <w:r>
          <w:t xml:space="preserve"> can be combined with other tools in order to create more powerful commands. For example, let’s use the example given in </w:t>
        </w:r>
        <w:r>
          <w:rPr>
            <w:rStyle w:val="Strong"/>
          </w:rPr>
          <w:t>TIP #4</w:t>
        </w:r>
        <w:r>
          <w:t xml:space="preserve"> and extract our IP address from the output of the </w:t>
        </w:r>
        <w:proofErr w:type="spellStart"/>
        <w:r>
          <w:rPr>
            <w:rStyle w:val="HTMLCode"/>
            <w:rFonts w:eastAsiaTheme="majorEastAsia"/>
          </w:rPr>
          <w:t>ip</w:t>
        </w:r>
        <w:proofErr w:type="spellEnd"/>
        <w:r>
          <w:rPr>
            <w:rStyle w:val="HTMLCode"/>
            <w:rFonts w:eastAsiaTheme="majorEastAsia"/>
          </w:rPr>
          <w:t xml:space="preserve"> route</w:t>
        </w:r>
        <w:r>
          <w:t xml:space="preserve"> command.</w:t>
        </w:r>
      </w:ins>
    </w:p>
    <w:p w:rsidR="00E718F2" w:rsidRDefault="00E718F2" w:rsidP="00E718F2">
      <w:pPr>
        <w:pStyle w:val="NormalWeb"/>
        <w:rPr>
          <w:ins w:id="388" w:author="Unknown"/>
        </w:rPr>
      </w:pPr>
      <w:ins w:id="389" w:author="Unknown">
        <w:r>
          <w:t xml:space="preserve">We will begin by printing only the line where the word </w:t>
        </w:r>
        <w:proofErr w:type="spellStart"/>
        <w:r>
          <w:rPr>
            <w:rStyle w:val="HTMLCode"/>
            <w:rFonts w:eastAsiaTheme="majorEastAsia"/>
          </w:rPr>
          <w:t>src</w:t>
        </w:r>
        <w:proofErr w:type="spellEnd"/>
        <w:r>
          <w:t xml:space="preserve"> is. Then we will convert multiple spaces into a single one. Finally, we will cut the </w:t>
        </w:r>
        <w:r>
          <w:rPr>
            <w:rStyle w:val="Strong"/>
          </w:rPr>
          <w:t>9th</w:t>
        </w:r>
        <w:r>
          <w:t xml:space="preserve"> field (considering a single space as field separator), which is where the IP address is:</w:t>
        </w:r>
      </w:ins>
    </w:p>
    <w:p w:rsidR="00E718F2" w:rsidRDefault="00E718F2" w:rsidP="00E718F2">
      <w:pPr>
        <w:pStyle w:val="HTMLPreformatted"/>
        <w:rPr>
          <w:ins w:id="390" w:author="Unknown"/>
        </w:rPr>
      </w:pPr>
      <w:ins w:id="391" w:author="Unknown">
        <w:r>
          <w:t xml:space="preserve"># </w:t>
        </w:r>
        <w:proofErr w:type="spellStart"/>
        <w:proofErr w:type="gramStart"/>
        <w:r>
          <w:t>ip</w:t>
        </w:r>
        <w:proofErr w:type="spellEnd"/>
        <w:proofErr w:type="gramEnd"/>
        <w:r>
          <w:t xml:space="preserve"> route show | </w:t>
        </w:r>
        <w:proofErr w:type="spellStart"/>
        <w:r>
          <w:t>sed</w:t>
        </w:r>
        <w:proofErr w:type="spellEnd"/>
        <w:r>
          <w:t xml:space="preserve"> -n '/</w:t>
        </w:r>
        <w:proofErr w:type="spellStart"/>
        <w:r>
          <w:t>src</w:t>
        </w:r>
        <w:proofErr w:type="spellEnd"/>
        <w:r>
          <w:t xml:space="preserve">/p' | </w:t>
        </w:r>
        <w:proofErr w:type="spellStart"/>
        <w:r>
          <w:t>sed</w:t>
        </w:r>
        <w:proofErr w:type="spellEnd"/>
        <w:r>
          <w:t xml:space="preserve"> -e 's/  */ /g' | cut -d' ' -f9</w:t>
        </w:r>
      </w:ins>
    </w:p>
    <w:p w:rsidR="00E718F2" w:rsidRDefault="00E718F2" w:rsidP="00E718F2">
      <w:pPr>
        <w:pStyle w:val="NormalWeb"/>
        <w:rPr>
          <w:ins w:id="392" w:author="Unknown"/>
        </w:rPr>
      </w:pPr>
      <w:ins w:id="393" w:author="Unknown">
        <w:r>
          <w:t>The image below illustrates each step of the above command:</w:t>
        </w:r>
      </w:ins>
    </w:p>
    <w:p w:rsidR="00E718F2" w:rsidRDefault="00E718F2" w:rsidP="00E718F2">
      <w:pPr>
        <w:rPr>
          <w:ins w:id="394" w:author="Unknown"/>
        </w:rPr>
      </w:pPr>
      <w:r>
        <w:rPr>
          <w:noProof/>
          <w:color w:val="0000FF"/>
        </w:rPr>
        <w:drawing>
          <wp:inline distT="0" distB="0" distL="0" distR="0">
            <wp:extent cx="6886575" cy="1809750"/>
            <wp:effectExtent l="19050" t="0" r="9525" b="0"/>
            <wp:docPr id="60" name="Picture 60" descr="Combine sed with Other Command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mbine sed with Other Commands">
                      <a:hlinkClick r:id="rId22"/>
                    </pic:cNvPr>
                    <pic:cNvPicPr>
                      <a:picLocks noChangeAspect="1" noChangeArrowheads="1"/>
                    </pic:cNvPicPr>
                  </pic:nvPicPr>
                  <pic:blipFill>
                    <a:blip r:embed="rId23"/>
                    <a:srcRect/>
                    <a:stretch>
                      <a:fillRect/>
                    </a:stretch>
                  </pic:blipFill>
                  <pic:spPr bwMode="auto">
                    <a:xfrm>
                      <a:off x="0" y="0"/>
                      <a:ext cx="6886575" cy="1809750"/>
                    </a:xfrm>
                    <a:prstGeom prst="rect">
                      <a:avLst/>
                    </a:prstGeom>
                    <a:noFill/>
                    <a:ln w="9525">
                      <a:noFill/>
                      <a:miter lim="800000"/>
                      <a:headEnd/>
                      <a:tailEnd/>
                    </a:ln>
                  </pic:spPr>
                </pic:pic>
              </a:graphicData>
            </a:graphic>
          </wp:inline>
        </w:drawing>
      </w:r>
    </w:p>
    <w:p w:rsidR="00E718F2" w:rsidRDefault="00E718F2" w:rsidP="00E718F2">
      <w:pPr>
        <w:pStyle w:val="wp-caption-text"/>
        <w:rPr>
          <w:ins w:id="395" w:author="Unknown"/>
        </w:rPr>
      </w:pPr>
      <w:ins w:id="396" w:author="Unknown">
        <w:r>
          <w:t xml:space="preserve">Combine </w:t>
        </w:r>
        <w:proofErr w:type="spellStart"/>
        <w:r>
          <w:t>sed</w:t>
        </w:r>
        <w:proofErr w:type="spellEnd"/>
        <w:r>
          <w:t xml:space="preserve"> with Other Commands</w:t>
        </w:r>
      </w:ins>
    </w:p>
    <w:p w:rsidR="00E718F2" w:rsidRDefault="00E718F2" w:rsidP="00DF53BA">
      <w:pPr>
        <w:spacing w:before="100" w:beforeAutospacing="1" w:after="100" w:afterAutospacing="1" w:line="240" w:lineRule="auto"/>
        <w:rPr>
          <w:rFonts w:ascii="Times New Roman" w:eastAsia="Times New Roman" w:hAnsi="Times New Roman" w:cs="Times New Roman"/>
          <w:sz w:val="24"/>
          <w:szCs w:val="24"/>
        </w:rPr>
      </w:pPr>
    </w:p>
    <w:p w:rsidR="00424F5C" w:rsidRDefault="00424F5C" w:rsidP="00424F5C">
      <w:pPr>
        <w:pStyle w:val="Heading1"/>
        <w:shd w:val="clear" w:color="auto" w:fill="FFFFFF"/>
        <w:spacing w:before="0" w:line="585" w:lineRule="atLeast"/>
        <w:rPr>
          <w:rFonts w:ascii="Georgia" w:hAnsi="Georgia"/>
          <w:b w:val="0"/>
          <w:bCs w:val="0"/>
          <w:color w:val="111111"/>
          <w:sz w:val="39"/>
          <w:szCs w:val="39"/>
        </w:rPr>
      </w:pPr>
      <w:r>
        <w:rPr>
          <w:rFonts w:ascii="Georgia" w:hAnsi="Georgia"/>
          <w:b w:val="0"/>
          <w:bCs w:val="0"/>
          <w:color w:val="111111"/>
          <w:sz w:val="39"/>
          <w:szCs w:val="39"/>
        </w:rPr>
        <w:lastRenderedPageBreak/>
        <w:t>(</w:t>
      </w:r>
      <w:proofErr w:type="spellStart"/>
      <w:proofErr w:type="gramStart"/>
      <w:r>
        <w:rPr>
          <w:rFonts w:ascii="Georgia" w:hAnsi="Georgia"/>
          <w:b w:val="0"/>
          <w:bCs w:val="0"/>
          <w:color w:val="111111"/>
          <w:sz w:val="39"/>
          <w:szCs w:val="39"/>
        </w:rPr>
        <w:t>cURL</w:t>
      </w:r>
      <w:proofErr w:type="spellEnd"/>
      <w:proofErr w:type="gramEnd"/>
      <w:r>
        <w:rPr>
          <w:rFonts w:ascii="Georgia" w:hAnsi="Georgia"/>
          <w:b w:val="0"/>
          <w:bCs w:val="0"/>
          <w:color w:val="111111"/>
          <w:sz w:val="39"/>
          <w:szCs w:val="39"/>
        </w:rPr>
        <w:t xml:space="preserve"> Download Examples)</w:t>
      </w:r>
    </w:p>
    <w:p w:rsidR="00424F5C" w:rsidRDefault="00424F5C" w:rsidP="00424F5C">
      <w:pPr>
        <w:shd w:val="clear" w:color="auto" w:fill="FFFFFF"/>
        <w:spacing w:line="330" w:lineRule="atLeast"/>
        <w:rPr>
          <w:rFonts w:ascii="Georgia" w:hAnsi="Georgia"/>
          <w:color w:val="888888"/>
          <w:sz w:val="20"/>
          <w:szCs w:val="20"/>
        </w:rPr>
      </w:pPr>
      <w:proofErr w:type="gramStart"/>
      <w:r>
        <w:rPr>
          <w:rStyle w:val="postauthorintro"/>
          <w:rFonts w:ascii="Georgia" w:hAnsi="Georgia"/>
          <w:i/>
          <w:iCs/>
          <w:color w:val="888888"/>
          <w:sz w:val="20"/>
          <w:szCs w:val="20"/>
        </w:rPr>
        <w:t>by</w:t>
      </w:r>
      <w:proofErr w:type="gramEnd"/>
      <w:r>
        <w:rPr>
          <w:rStyle w:val="apple-converted-space"/>
          <w:rFonts w:ascii="Georgia" w:hAnsi="Georgia"/>
          <w:color w:val="888888"/>
          <w:sz w:val="20"/>
          <w:szCs w:val="20"/>
        </w:rPr>
        <w:t> </w:t>
      </w:r>
      <w:r>
        <w:rPr>
          <w:rStyle w:val="postauthor"/>
          <w:rFonts w:ascii="Georgia" w:hAnsi="Georgia"/>
          <w:caps/>
          <w:color w:val="888888"/>
          <w:spacing w:val="15"/>
          <w:sz w:val="20"/>
          <w:szCs w:val="20"/>
        </w:rPr>
        <w:t>LAKSHMANAN GANAPATHY</w:t>
      </w:r>
      <w:r>
        <w:rPr>
          <w:rStyle w:val="apple-converted-space"/>
          <w:rFonts w:ascii="Georgia" w:hAnsi="Georgia"/>
          <w:color w:val="888888"/>
          <w:sz w:val="20"/>
          <w:szCs w:val="20"/>
        </w:rPr>
        <w:t> </w:t>
      </w:r>
      <w:r>
        <w:rPr>
          <w:rStyle w:val="postdateintro"/>
          <w:rFonts w:ascii="Georgia" w:hAnsi="Georgia"/>
          <w:i/>
          <w:iCs/>
          <w:color w:val="888888"/>
        </w:rPr>
        <w:t>on</w:t>
      </w:r>
      <w:r>
        <w:rPr>
          <w:rStyle w:val="apple-converted-space"/>
          <w:rFonts w:ascii="Georgia" w:hAnsi="Georgia"/>
          <w:color w:val="888888"/>
          <w:sz w:val="20"/>
          <w:szCs w:val="20"/>
        </w:rPr>
        <w:t> </w:t>
      </w:r>
      <w:r>
        <w:rPr>
          <w:rStyle w:val="postdate"/>
          <w:rFonts w:ascii="Georgia" w:hAnsi="Georgia"/>
          <w:caps/>
          <w:color w:val="888888"/>
          <w:spacing w:val="15"/>
          <w:sz w:val="20"/>
          <w:szCs w:val="20"/>
        </w:rPr>
        <w:t>APRIL 11, 2012</w:t>
      </w:r>
    </w:p>
    <w:p w:rsidR="00424F5C" w:rsidRDefault="00424F5C" w:rsidP="00424F5C">
      <w:pPr>
        <w:pStyle w:val="NormalWeb"/>
        <w:shd w:val="clear" w:color="auto" w:fill="FFFFFF"/>
        <w:spacing w:before="0" w:beforeAutospacing="0" w:after="390" w:afterAutospacing="0"/>
        <w:rPr>
          <w:rFonts w:ascii="Georgia" w:hAnsi="Georgia"/>
          <w:color w:val="111111"/>
        </w:rPr>
      </w:pPr>
      <w:proofErr w:type="spellStart"/>
      <w:proofErr w:type="gramStart"/>
      <w:r>
        <w:rPr>
          <w:rFonts w:ascii="Georgia" w:hAnsi="Georgia"/>
          <w:color w:val="111111"/>
        </w:rPr>
        <w:t>cURL</w:t>
      </w:r>
      <w:proofErr w:type="spellEnd"/>
      <w:proofErr w:type="gramEnd"/>
      <w:r>
        <w:rPr>
          <w:rFonts w:ascii="Georgia" w:hAnsi="Georgia"/>
          <w:color w:val="111111"/>
        </w:rPr>
        <w:t xml:space="preserve"> is a software package which consists of command line tool and a library for transferring data using URL syntax.</w:t>
      </w:r>
    </w:p>
    <w:p w:rsidR="00424F5C" w:rsidRDefault="00424F5C" w:rsidP="00424F5C">
      <w:pPr>
        <w:pStyle w:val="NormalWeb"/>
        <w:shd w:val="clear" w:color="auto" w:fill="FFFFFF"/>
        <w:spacing w:before="0" w:beforeAutospacing="0" w:after="390" w:afterAutospacing="0"/>
        <w:rPr>
          <w:rFonts w:ascii="Georgia" w:hAnsi="Georgia"/>
          <w:color w:val="111111"/>
        </w:rPr>
      </w:pPr>
      <w:proofErr w:type="spellStart"/>
      <w:r>
        <w:rPr>
          <w:rFonts w:ascii="Georgia" w:hAnsi="Georgia"/>
          <w:color w:val="111111"/>
        </w:rPr>
        <w:t>cURL</w:t>
      </w:r>
      <w:proofErr w:type="spellEnd"/>
      <w:r>
        <w:rPr>
          <w:rFonts w:ascii="Georgia" w:hAnsi="Georgia"/>
          <w:color w:val="111111"/>
        </w:rPr>
        <w:t xml:space="preserve"> supports various protocols like, DICT, FILE, FTP, FTPS, Gopher, HTTP, HTTPS, IMAP, IMAPS, LDAP, LDAPS, POP3, POP3S, RTMP, RTSP, SCP, SFTP, SMTP, SMTPS, Telnet and TFTP.</w:t>
      </w:r>
    </w:p>
    <w:p w:rsidR="00424F5C" w:rsidRDefault="00424F5C" w:rsidP="00424F5C">
      <w:pPr>
        <w:pStyle w:val="NormalWeb"/>
        <w:shd w:val="clear" w:color="auto" w:fill="FFFFFF"/>
        <w:spacing w:before="0" w:beforeAutospacing="0" w:after="0" w:afterAutospacing="0"/>
        <w:rPr>
          <w:rFonts w:ascii="Georgia" w:hAnsi="Georgia"/>
          <w:color w:val="111111"/>
        </w:rPr>
      </w:pPr>
      <w:r>
        <w:rPr>
          <w:rFonts w:ascii="Georgia" w:hAnsi="Georgia"/>
          <w:color w:val="111111"/>
        </w:rPr>
        <w:t xml:space="preserve">This article provides 15 practical </w:t>
      </w:r>
      <w:proofErr w:type="spellStart"/>
      <w:r>
        <w:rPr>
          <w:rFonts w:ascii="Georgia" w:hAnsi="Georgia"/>
          <w:color w:val="111111"/>
        </w:rPr>
        <w:t>cURL</w:t>
      </w:r>
      <w:proofErr w:type="spellEnd"/>
      <w:r>
        <w:rPr>
          <w:rFonts w:ascii="Georgia" w:hAnsi="Georgia"/>
          <w:color w:val="111111"/>
        </w:rPr>
        <w:t xml:space="preserve"> usage examples.</w:t>
      </w:r>
      <w:r>
        <w:rPr>
          <w:rFonts w:ascii="Georgia" w:hAnsi="Georgia"/>
          <w:color w:val="111111"/>
        </w:rPr>
        <w:br/>
      </w:r>
    </w:p>
    <w:p w:rsidR="00424F5C" w:rsidRDefault="00424F5C" w:rsidP="00424F5C">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1. Download a Single File</w:t>
      </w:r>
    </w:p>
    <w:p w:rsidR="00424F5C" w:rsidRDefault="00424F5C" w:rsidP="00424F5C">
      <w:pPr>
        <w:pStyle w:val="NormalWeb"/>
        <w:shd w:val="clear" w:color="auto" w:fill="FFFFFF"/>
        <w:spacing w:before="0" w:beforeAutospacing="0" w:after="390" w:afterAutospacing="0"/>
        <w:rPr>
          <w:rFonts w:ascii="Georgia" w:hAnsi="Georgia"/>
          <w:color w:val="111111"/>
        </w:rPr>
      </w:pPr>
      <w:r>
        <w:rPr>
          <w:rFonts w:ascii="Georgia" w:hAnsi="Georgia"/>
          <w:color w:val="111111"/>
        </w:rPr>
        <w:t>The following command will get the content of the URL and display it in the STDOUT (</w:t>
      </w:r>
      <w:proofErr w:type="spellStart"/>
      <w:r>
        <w:rPr>
          <w:rFonts w:ascii="Georgia" w:hAnsi="Georgia"/>
          <w:color w:val="111111"/>
        </w:rPr>
        <w:t>i.e</w:t>
      </w:r>
      <w:proofErr w:type="spellEnd"/>
      <w:r>
        <w:rPr>
          <w:rFonts w:ascii="Georgia" w:hAnsi="Georgia"/>
          <w:color w:val="111111"/>
        </w:rPr>
        <w:t xml:space="preserve"> on your terminal).</w:t>
      </w:r>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curl http://www.centos.org</w:t>
      </w:r>
    </w:p>
    <w:p w:rsidR="00424F5C" w:rsidRDefault="00424F5C" w:rsidP="00424F5C">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To store the output in a file, you </w:t>
      </w:r>
      <w:proofErr w:type="gramStart"/>
      <w:r>
        <w:rPr>
          <w:rFonts w:ascii="Georgia" w:hAnsi="Georgia"/>
          <w:color w:val="111111"/>
        </w:rPr>
        <w:t>an</w:t>
      </w:r>
      <w:proofErr w:type="gramEnd"/>
      <w:r>
        <w:rPr>
          <w:rFonts w:ascii="Georgia" w:hAnsi="Georgia"/>
          <w:color w:val="111111"/>
        </w:rPr>
        <w:t xml:space="preserve"> redirect it as shown below. This will also display some additional download statistics.</w:t>
      </w:r>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curl http://www.centos.org &gt; centos-org.html</w:t>
      </w:r>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 Total    % Received % </w:t>
      </w:r>
      <w:proofErr w:type="spellStart"/>
      <w:proofErr w:type="gramStart"/>
      <w:r>
        <w:rPr>
          <w:rFonts w:ascii="Consolas" w:hAnsi="Consolas" w:cs="Consolas"/>
          <w:color w:val="111111"/>
        </w:rPr>
        <w:t>Xferd</w:t>
      </w:r>
      <w:proofErr w:type="spellEnd"/>
      <w:r>
        <w:rPr>
          <w:rFonts w:ascii="Consolas" w:hAnsi="Consolas" w:cs="Consolas"/>
          <w:color w:val="111111"/>
        </w:rPr>
        <w:t xml:space="preserve">  Average</w:t>
      </w:r>
      <w:proofErr w:type="gramEnd"/>
      <w:r>
        <w:rPr>
          <w:rFonts w:ascii="Consolas" w:hAnsi="Consolas" w:cs="Consolas"/>
          <w:color w:val="111111"/>
        </w:rPr>
        <w:t xml:space="preserve"> Speed   Time    </w:t>
      </w:r>
      <w:proofErr w:type="spellStart"/>
      <w:r>
        <w:rPr>
          <w:rFonts w:ascii="Consolas" w:hAnsi="Consolas" w:cs="Consolas"/>
          <w:color w:val="111111"/>
        </w:rPr>
        <w:t>Time</w:t>
      </w:r>
      <w:proofErr w:type="spellEnd"/>
      <w:r>
        <w:rPr>
          <w:rFonts w:ascii="Consolas" w:hAnsi="Consolas" w:cs="Consolas"/>
          <w:color w:val="111111"/>
        </w:rPr>
        <w:t xml:space="preserve">     </w:t>
      </w:r>
      <w:proofErr w:type="spellStart"/>
      <w:r>
        <w:rPr>
          <w:rFonts w:ascii="Consolas" w:hAnsi="Consolas" w:cs="Consolas"/>
          <w:color w:val="111111"/>
        </w:rPr>
        <w:t>Time</w:t>
      </w:r>
      <w:proofErr w:type="spellEnd"/>
      <w:r>
        <w:rPr>
          <w:rFonts w:ascii="Consolas" w:hAnsi="Consolas" w:cs="Consolas"/>
          <w:color w:val="111111"/>
        </w:rPr>
        <w:t xml:space="preserve">  Current</w:t>
      </w:r>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Dload</w:t>
      </w:r>
      <w:proofErr w:type="spellEnd"/>
      <w:r>
        <w:rPr>
          <w:rFonts w:ascii="Consolas" w:hAnsi="Consolas" w:cs="Consolas"/>
          <w:color w:val="111111"/>
        </w:rPr>
        <w:t xml:space="preserve">  Upload</w:t>
      </w:r>
      <w:proofErr w:type="gramEnd"/>
      <w:r>
        <w:rPr>
          <w:rFonts w:ascii="Consolas" w:hAnsi="Consolas" w:cs="Consolas"/>
          <w:color w:val="111111"/>
        </w:rPr>
        <w:t xml:space="preserve">   Total   Spent    Left  Speed</w:t>
      </w:r>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100 27329    0 27329    0     </w:t>
      </w:r>
      <w:proofErr w:type="spellStart"/>
      <w:r>
        <w:rPr>
          <w:rFonts w:ascii="Consolas" w:hAnsi="Consolas" w:cs="Consolas"/>
          <w:color w:val="111111"/>
        </w:rPr>
        <w:t>0</w:t>
      </w:r>
      <w:proofErr w:type="spellEnd"/>
      <w:r>
        <w:rPr>
          <w:rFonts w:ascii="Consolas" w:hAnsi="Consolas" w:cs="Consolas"/>
          <w:color w:val="111111"/>
        </w:rPr>
        <w:t xml:space="preserve">   104k      0 --:--:-- --:--:-- --:--:</w:t>
      </w:r>
      <w:proofErr w:type="gramStart"/>
      <w:r>
        <w:rPr>
          <w:rFonts w:ascii="Consolas" w:hAnsi="Consolas" w:cs="Consolas"/>
          <w:color w:val="111111"/>
        </w:rPr>
        <w:t>--  167k</w:t>
      </w:r>
      <w:proofErr w:type="gramEnd"/>
    </w:p>
    <w:p w:rsidR="00424F5C" w:rsidRDefault="00424F5C" w:rsidP="00424F5C">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 xml:space="preserve">2. Save the </w:t>
      </w:r>
      <w:proofErr w:type="spellStart"/>
      <w:r>
        <w:rPr>
          <w:rFonts w:ascii="Georgia" w:hAnsi="Georgia"/>
          <w:b w:val="0"/>
          <w:bCs w:val="0"/>
          <w:color w:val="111111"/>
          <w:sz w:val="31"/>
          <w:szCs w:val="31"/>
        </w:rPr>
        <w:t>cURL</w:t>
      </w:r>
      <w:proofErr w:type="spellEnd"/>
      <w:r>
        <w:rPr>
          <w:rFonts w:ascii="Georgia" w:hAnsi="Georgia"/>
          <w:b w:val="0"/>
          <w:bCs w:val="0"/>
          <w:color w:val="111111"/>
          <w:sz w:val="31"/>
          <w:szCs w:val="31"/>
        </w:rPr>
        <w:t xml:space="preserve"> Output to a file</w:t>
      </w:r>
    </w:p>
    <w:p w:rsidR="00424F5C" w:rsidRDefault="00424F5C" w:rsidP="00424F5C">
      <w:pPr>
        <w:pStyle w:val="NormalWeb"/>
        <w:shd w:val="clear" w:color="auto" w:fill="FFFFFF"/>
        <w:spacing w:before="0" w:beforeAutospacing="0" w:after="390" w:afterAutospacing="0"/>
        <w:rPr>
          <w:rFonts w:ascii="Georgia" w:hAnsi="Georgia"/>
          <w:color w:val="111111"/>
        </w:rPr>
      </w:pPr>
      <w:r>
        <w:rPr>
          <w:rFonts w:ascii="Georgia" w:hAnsi="Georgia"/>
          <w:color w:val="111111"/>
        </w:rPr>
        <w:t>We can save the result of the curl command to a file by using -o/-O options.</w:t>
      </w:r>
    </w:p>
    <w:p w:rsidR="00424F5C" w:rsidRDefault="00424F5C" w:rsidP="00424F5C">
      <w:pPr>
        <w:numPr>
          <w:ilvl w:val="0"/>
          <w:numId w:val="2"/>
        </w:numPr>
        <w:shd w:val="clear" w:color="auto" w:fill="FFFFFF"/>
        <w:spacing w:after="0" w:line="240" w:lineRule="auto"/>
        <w:ind w:left="390"/>
        <w:rPr>
          <w:rFonts w:ascii="Georgia" w:hAnsi="Georgia"/>
          <w:color w:val="111111"/>
        </w:rPr>
      </w:pPr>
      <w:r>
        <w:rPr>
          <w:rFonts w:ascii="Georgia" w:hAnsi="Georgia"/>
          <w:color w:val="111111"/>
        </w:rPr>
        <w:t>-o (lowercase o) the result will be saved in the filename provided in the command line</w:t>
      </w:r>
    </w:p>
    <w:p w:rsidR="00424F5C" w:rsidRDefault="00424F5C" w:rsidP="00424F5C">
      <w:pPr>
        <w:numPr>
          <w:ilvl w:val="0"/>
          <w:numId w:val="2"/>
        </w:numPr>
        <w:shd w:val="clear" w:color="auto" w:fill="FFFFFF"/>
        <w:spacing w:after="0" w:line="240" w:lineRule="auto"/>
        <w:ind w:left="390"/>
        <w:rPr>
          <w:rFonts w:ascii="Georgia" w:hAnsi="Georgia"/>
          <w:color w:val="111111"/>
        </w:rPr>
      </w:pPr>
      <w:r>
        <w:rPr>
          <w:rFonts w:ascii="Georgia" w:hAnsi="Georgia"/>
          <w:color w:val="111111"/>
        </w:rPr>
        <w:t>-O (uppercase O) the filename in the URL will be taken and it will be used as the filename to store the result</w:t>
      </w:r>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lastRenderedPageBreak/>
        <w:t xml:space="preserve">$ </w:t>
      </w:r>
      <w:proofErr w:type="gramStart"/>
      <w:r>
        <w:rPr>
          <w:rFonts w:ascii="Consolas" w:hAnsi="Consolas" w:cs="Consolas"/>
          <w:color w:val="111111"/>
        </w:rPr>
        <w:t>curl</w:t>
      </w:r>
      <w:proofErr w:type="gramEnd"/>
      <w:r>
        <w:rPr>
          <w:rFonts w:ascii="Consolas" w:hAnsi="Consolas" w:cs="Consolas"/>
          <w:color w:val="111111"/>
        </w:rPr>
        <w:t xml:space="preserve"> -o mygettext.html http://www.gnu.org/software/gettext/manual/gettext.html</w:t>
      </w:r>
    </w:p>
    <w:p w:rsidR="00424F5C" w:rsidRDefault="00424F5C" w:rsidP="00424F5C">
      <w:pPr>
        <w:pStyle w:val="NormalWeb"/>
        <w:shd w:val="clear" w:color="auto" w:fill="FFFFFF"/>
        <w:spacing w:before="0" w:beforeAutospacing="0" w:after="390" w:afterAutospacing="0"/>
        <w:rPr>
          <w:rFonts w:ascii="Georgia" w:hAnsi="Georgia"/>
          <w:color w:val="111111"/>
        </w:rPr>
      </w:pPr>
      <w:r>
        <w:rPr>
          <w:rFonts w:ascii="Georgia" w:hAnsi="Georgia"/>
          <w:color w:val="111111"/>
        </w:rPr>
        <w:t>Now the page gettext.html will be saved in the file named ‘mygettext.html’. You can also note that when running curl with -o option, it displays the progress meter for the download as follows.</w:t>
      </w:r>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397" w:author="Unknown"/>
          <w:rFonts w:ascii="Consolas" w:hAnsi="Consolas" w:cs="Consolas"/>
          <w:color w:val="111111"/>
        </w:rPr>
      </w:pPr>
      <w:ins w:id="398" w:author="Unknown">
        <w:r>
          <w:rPr>
            <w:rFonts w:ascii="Consolas" w:hAnsi="Consolas" w:cs="Consolas"/>
            <w:color w:val="111111"/>
          </w:rPr>
          <w:t xml:space="preserve">  % Total    % Received % </w:t>
        </w:r>
        <w:proofErr w:type="spellStart"/>
        <w:proofErr w:type="gramStart"/>
        <w:r>
          <w:rPr>
            <w:rFonts w:ascii="Consolas" w:hAnsi="Consolas" w:cs="Consolas"/>
            <w:color w:val="111111"/>
          </w:rPr>
          <w:t>Xferd</w:t>
        </w:r>
        <w:proofErr w:type="spellEnd"/>
        <w:r>
          <w:rPr>
            <w:rFonts w:ascii="Consolas" w:hAnsi="Consolas" w:cs="Consolas"/>
            <w:color w:val="111111"/>
          </w:rPr>
          <w:t xml:space="preserve">  Average</w:t>
        </w:r>
        <w:proofErr w:type="gramEnd"/>
        <w:r>
          <w:rPr>
            <w:rFonts w:ascii="Consolas" w:hAnsi="Consolas" w:cs="Consolas"/>
            <w:color w:val="111111"/>
          </w:rPr>
          <w:t xml:space="preserve"> Speed   Time    </w:t>
        </w:r>
        <w:proofErr w:type="spellStart"/>
        <w:r>
          <w:rPr>
            <w:rFonts w:ascii="Consolas" w:hAnsi="Consolas" w:cs="Consolas"/>
            <w:color w:val="111111"/>
          </w:rPr>
          <w:t>Time</w:t>
        </w:r>
        <w:proofErr w:type="spellEnd"/>
        <w:r>
          <w:rPr>
            <w:rFonts w:ascii="Consolas" w:hAnsi="Consolas" w:cs="Consolas"/>
            <w:color w:val="111111"/>
          </w:rPr>
          <w:t xml:space="preserve">     </w:t>
        </w:r>
        <w:proofErr w:type="spellStart"/>
        <w:r>
          <w:rPr>
            <w:rFonts w:ascii="Consolas" w:hAnsi="Consolas" w:cs="Consolas"/>
            <w:color w:val="111111"/>
          </w:rPr>
          <w:t>Time</w:t>
        </w:r>
        <w:proofErr w:type="spellEnd"/>
        <w:r>
          <w:rPr>
            <w:rFonts w:ascii="Consolas" w:hAnsi="Consolas" w:cs="Consolas"/>
            <w:color w:val="111111"/>
          </w:rPr>
          <w:t xml:space="preserve">  Current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399" w:author="Unknown"/>
          <w:rFonts w:ascii="Consolas" w:hAnsi="Consolas" w:cs="Consolas"/>
          <w:color w:val="111111"/>
        </w:rPr>
      </w:pPr>
      <w:ins w:id="400" w:author="Unknown">
        <w:r>
          <w:rPr>
            <w:rFonts w:ascii="Consolas" w:hAnsi="Consolas" w:cs="Consolas"/>
            <w:color w:val="111111"/>
          </w:rPr>
          <w:t xml:space="preserve">                                 </w:t>
        </w:r>
        <w:proofErr w:type="spellStart"/>
        <w:proofErr w:type="gramStart"/>
        <w:r>
          <w:rPr>
            <w:rFonts w:ascii="Consolas" w:hAnsi="Consolas" w:cs="Consolas"/>
            <w:color w:val="111111"/>
          </w:rPr>
          <w:t>Dload</w:t>
        </w:r>
        <w:proofErr w:type="spellEnd"/>
        <w:r>
          <w:rPr>
            <w:rFonts w:ascii="Consolas" w:hAnsi="Consolas" w:cs="Consolas"/>
            <w:color w:val="111111"/>
          </w:rPr>
          <w:t xml:space="preserve">  Upload</w:t>
        </w:r>
        <w:proofErr w:type="gramEnd"/>
        <w:r>
          <w:rPr>
            <w:rFonts w:ascii="Consolas" w:hAnsi="Consolas" w:cs="Consolas"/>
            <w:color w:val="111111"/>
          </w:rPr>
          <w:t xml:space="preserve">   Total   Spent    Left  Speed</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01" w:author="Unknown"/>
          <w:rFonts w:ascii="Consolas" w:hAnsi="Consolas" w:cs="Consolas"/>
          <w:color w:val="111111"/>
        </w:rPr>
      </w:pPr>
      <w:ins w:id="402" w:author="Unknown">
        <w:r>
          <w:rPr>
            <w:rFonts w:ascii="Consolas" w:hAnsi="Consolas" w:cs="Consolas"/>
            <w:color w:val="111111"/>
          </w:rPr>
          <w:t xml:space="preserve"> 66 1215k   </w:t>
        </w:r>
        <w:proofErr w:type="gramStart"/>
        <w:r>
          <w:rPr>
            <w:rFonts w:ascii="Consolas" w:hAnsi="Consolas" w:cs="Consolas"/>
            <w:color w:val="111111"/>
          </w:rPr>
          <w:t>66  805k</w:t>
        </w:r>
        <w:proofErr w:type="gramEnd"/>
        <w:r>
          <w:rPr>
            <w:rFonts w:ascii="Consolas" w:hAnsi="Consolas" w:cs="Consolas"/>
            <w:color w:val="111111"/>
          </w:rPr>
          <w:t xml:space="preserve">    0     </w:t>
        </w:r>
        <w:proofErr w:type="spellStart"/>
        <w:r>
          <w:rPr>
            <w:rFonts w:ascii="Consolas" w:hAnsi="Consolas" w:cs="Consolas"/>
            <w:color w:val="111111"/>
          </w:rPr>
          <w:t>0</w:t>
        </w:r>
        <w:proofErr w:type="spellEnd"/>
        <w:r>
          <w:rPr>
            <w:rFonts w:ascii="Consolas" w:hAnsi="Consolas" w:cs="Consolas"/>
            <w:color w:val="111111"/>
          </w:rPr>
          <w:t xml:space="preserve">  33060      0  0:00:37  0:00:24  0:00:13 45900</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03" w:author="Unknown"/>
          <w:rFonts w:ascii="Consolas" w:hAnsi="Consolas" w:cs="Consolas"/>
          <w:color w:val="111111"/>
        </w:rPr>
      </w:pPr>
      <w:ins w:id="404" w:author="Unknown">
        <w:r>
          <w:rPr>
            <w:rFonts w:ascii="Consolas" w:hAnsi="Consolas" w:cs="Consolas"/>
            <w:color w:val="111111"/>
          </w:rPr>
          <w:t xml:space="preserve">100 </w:t>
        </w:r>
        <w:proofErr w:type="gramStart"/>
        <w:r>
          <w:rPr>
            <w:rFonts w:ascii="Consolas" w:hAnsi="Consolas" w:cs="Consolas"/>
            <w:color w:val="111111"/>
          </w:rPr>
          <w:t>1215k  100</w:t>
        </w:r>
        <w:proofErr w:type="gramEnd"/>
        <w:r>
          <w:rPr>
            <w:rFonts w:ascii="Consolas" w:hAnsi="Consolas" w:cs="Consolas"/>
            <w:color w:val="111111"/>
          </w:rPr>
          <w:t xml:space="preserve"> 1215k    0     </w:t>
        </w:r>
        <w:proofErr w:type="spellStart"/>
        <w:r>
          <w:rPr>
            <w:rFonts w:ascii="Consolas" w:hAnsi="Consolas" w:cs="Consolas"/>
            <w:color w:val="111111"/>
          </w:rPr>
          <w:t>0</w:t>
        </w:r>
        <w:proofErr w:type="spellEnd"/>
        <w:r>
          <w:rPr>
            <w:rFonts w:ascii="Consolas" w:hAnsi="Consolas" w:cs="Consolas"/>
            <w:color w:val="111111"/>
          </w:rPr>
          <w:t xml:space="preserve">  39474      0  0:00:31  </w:t>
        </w:r>
        <w:proofErr w:type="spellStart"/>
        <w:r>
          <w:rPr>
            <w:rFonts w:ascii="Consolas" w:hAnsi="Consolas" w:cs="Consolas"/>
            <w:color w:val="111111"/>
          </w:rPr>
          <w:t>0:00:31</w:t>
        </w:r>
        <w:proofErr w:type="spellEnd"/>
        <w:r>
          <w:rPr>
            <w:rFonts w:ascii="Consolas" w:hAnsi="Consolas" w:cs="Consolas"/>
            <w:color w:val="111111"/>
          </w:rPr>
          <w:t xml:space="preserve"> --:--:-- 68987</w:t>
        </w:r>
      </w:ins>
    </w:p>
    <w:p w:rsidR="00424F5C" w:rsidRDefault="00424F5C" w:rsidP="00424F5C">
      <w:pPr>
        <w:pStyle w:val="NormalWeb"/>
        <w:shd w:val="clear" w:color="auto" w:fill="FFFFFF"/>
        <w:spacing w:before="0" w:beforeAutospacing="0" w:after="390" w:afterAutospacing="0"/>
        <w:rPr>
          <w:ins w:id="405" w:author="Unknown"/>
          <w:rFonts w:ascii="Georgia" w:hAnsi="Georgia"/>
          <w:color w:val="111111"/>
        </w:rPr>
      </w:pPr>
      <w:ins w:id="406" w:author="Unknown">
        <w:r>
          <w:rPr>
            <w:rFonts w:ascii="Georgia" w:hAnsi="Georgia"/>
            <w:color w:val="111111"/>
          </w:rPr>
          <w:t>When you use curl -O (uppercase O), it will save the content in the file named ‘gettext.html’ itself in the local machine.</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07" w:author="Unknown"/>
          <w:rFonts w:ascii="Consolas" w:hAnsi="Consolas" w:cs="Consolas"/>
          <w:color w:val="111111"/>
        </w:rPr>
      </w:pPr>
      <w:ins w:id="408" w:author="Unknown">
        <w:r>
          <w:rPr>
            <w:rFonts w:ascii="Consolas" w:hAnsi="Consolas" w:cs="Consolas"/>
            <w:color w:val="111111"/>
          </w:rPr>
          <w:t xml:space="preserve">$ </w:t>
        </w:r>
        <w:proofErr w:type="gramStart"/>
        <w:r>
          <w:rPr>
            <w:rFonts w:ascii="Consolas" w:hAnsi="Consolas" w:cs="Consolas"/>
            <w:color w:val="111111"/>
          </w:rPr>
          <w:t>curl</w:t>
        </w:r>
        <w:proofErr w:type="gramEnd"/>
        <w:r>
          <w:rPr>
            <w:rFonts w:ascii="Consolas" w:hAnsi="Consolas" w:cs="Consolas"/>
            <w:color w:val="111111"/>
          </w:rPr>
          <w:t xml:space="preserve"> -O http://www.gnu.org/software/gettext/manual/gettext.html</w:t>
        </w:r>
      </w:ins>
    </w:p>
    <w:p w:rsidR="00424F5C" w:rsidRDefault="00424F5C" w:rsidP="00424F5C">
      <w:pPr>
        <w:pStyle w:val="NormalWeb"/>
        <w:shd w:val="clear" w:color="auto" w:fill="FFFFFF"/>
        <w:spacing w:before="0" w:beforeAutospacing="0" w:after="390" w:afterAutospacing="0"/>
        <w:rPr>
          <w:ins w:id="409" w:author="Unknown"/>
          <w:rFonts w:ascii="Georgia" w:hAnsi="Georgia"/>
          <w:color w:val="111111"/>
        </w:rPr>
      </w:pPr>
      <w:ins w:id="410" w:author="Unknown">
        <w:r>
          <w:rPr>
            <w:rFonts w:ascii="Georgia" w:hAnsi="Georgia"/>
            <w:color w:val="111111"/>
          </w:rPr>
          <w:t>Note: When curl has to write the data to the terminal, it disables the Progress Meter, to avoid confusion in printing. We can use ‘&gt;’|’-o’|’-O’ options to move the result to a file.</w:t>
        </w:r>
      </w:ins>
    </w:p>
    <w:p w:rsidR="00424F5C" w:rsidRDefault="00424F5C" w:rsidP="00424F5C">
      <w:pPr>
        <w:pStyle w:val="NormalWeb"/>
        <w:shd w:val="clear" w:color="auto" w:fill="FFFFFF"/>
        <w:spacing w:before="0" w:beforeAutospacing="0" w:after="0" w:afterAutospacing="0"/>
        <w:rPr>
          <w:ins w:id="411" w:author="Unknown"/>
          <w:rFonts w:ascii="Georgia" w:hAnsi="Georgia"/>
          <w:color w:val="111111"/>
        </w:rPr>
      </w:pPr>
      <w:ins w:id="412" w:author="Unknown">
        <w:r>
          <w:rPr>
            <w:rFonts w:ascii="Georgia" w:hAnsi="Georgia"/>
            <w:color w:val="111111"/>
          </w:rPr>
          <w:t xml:space="preserve">Similar to </w:t>
        </w:r>
        <w:proofErr w:type="spellStart"/>
        <w:r>
          <w:rPr>
            <w:rFonts w:ascii="Georgia" w:hAnsi="Georgia"/>
            <w:color w:val="111111"/>
          </w:rPr>
          <w:t>cURL</w:t>
        </w:r>
        <w:proofErr w:type="spellEnd"/>
        <w:r>
          <w:rPr>
            <w:rFonts w:ascii="Georgia" w:hAnsi="Georgia"/>
            <w:color w:val="111111"/>
          </w:rPr>
          <w:t xml:space="preserve">, you can also use </w:t>
        </w:r>
        <w:proofErr w:type="spellStart"/>
        <w:r>
          <w:rPr>
            <w:rFonts w:ascii="Georgia" w:hAnsi="Georgia"/>
            <w:color w:val="111111"/>
          </w:rPr>
          <w:t>wget</w:t>
        </w:r>
        <w:proofErr w:type="spellEnd"/>
        <w:r>
          <w:rPr>
            <w:rFonts w:ascii="Georgia" w:hAnsi="Georgia"/>
            <w:color w:val="111111"/>
          </w:rPr>
          <w:t xml:space="preserve"> to download files. Refer to</w:t>
        </w:r>
        <w:r>
          <w:rPr>
            <w:rStyle w:val="apple-converted-space"/>
            <w:rFonts w:ascii="Georgia" w:hAnsi="Georgia"/>
            <w:color w:val="111111"/>
          </w:rPr>
          <w:t> </w:t>
        </w:r>
        <w:proofErr w:type="spellStart"/>
        <w:r w:rsidR="00A707F4">
          <w:rPr>
            <w:rFonts w:ascii="Georgia" w:hAnsi="Georgia"/>
            <w:color w:val="111111"/>
          </w:rPr>
          <w:fldChar w:fldCharType="begin"/>
        </w:r>
        <w:r>
          <w:rPr>
            <w:rFonts w:ascii="Georgia" w:hAnsi="Georgia"/>
            <w:color w:val="111111"/>
          </w:rPr>
          <w:instrText xml:space="preserve"> HYPERLINK "http://www.thegeekstuff.com/2009/09/the-ultimate-wget-download-guide-with-15-awesome-examples/" </w:instrText>
        </w:r>
        <w:r w:rsidR="00A707F4">
          <w:rPr>
            <w:rFonts w:ascii="Georgia" w:hAnsi="Georgia"/>
            <w:color w:val="111111"/>
          </w:rPr>
          <w:fldChar w:fldCharType="separate"/>
        </w:r>
        <w:r>
          <w:rPr>
            <w:rStyle w:val="Hyperlink"/>
            <w:rFonts w:ascii="Georgia" w:hAnsi="Georgia"/>
            <w:color w:val="DD0000"/>
          </w:rPr>
          <w:t>wget</w:t>
        </w:r>
        <w:proofErr w:type="spellEnd"/>
        <w:r>
          <w:rPr>
            <w:rStyle w:val="Hyperlink"/>
            <w:rFonts w:ascii="Georgia" w:hAnsi="Georgia"/>
            <w:color w:val="DD0000"/>
          </w:rPr>
          <w:t xml:space="preserve"> examples</w:t>
        </w:r>
        <w:r w:rsidR="00A707F4">
          <w:rPr>
            <w:rFonts w:ascii="Georgia" w:hAnsi="Georgia"/>
            <w:color w:val="111111"/>
          </w:rPr>
          <w:fldChar w:fldCharType="end"/>
        </w:r>
        <w:r>
          <w:rPr>
            <w:rStyle w:val="apple-converted-space"/>
            <w:rFonts w:ascii="Georgia" w:hAnsi="Georgia"/>
            <w:color w:val="111111"/>
          </w:rPr>
          <w:t> </w:t>
        </w:r>
        <w:r>
          <w:rPr>
            <w:rFonts w:ascii="Georgia" w:hAnsi="Georgia"/>
            <w:color w:val="111111"/>
          </w:rPr>
          <w:t xml:space="preserve">to understand how to use </w:t>
        </w:r>
        <w:proofErr w:type="spellStart"/>
        <w:r>
          <w:rPr>
            <w:rFonts w:ascii="Georgia" w:hAnsi="Georgia"/>
            <w:color w:val="111111"/>
          </w:rPr>
          <w:t>wget</w:t>
        </w:r>
        <w:proofErr w:type="spellEnd"/>
        <w:r>
          <w:rPr>
            <w:rFonts w:ascii="Georgia" w:hAnsi="Georgia"/>
            <w:color w:val="111111"/>
          </w:rPr>
          <w:t xml:space="preserve"> effectively.</w:t>
        </w:r>
      </w:ins>
    </w:p>
    <w:p w:rsidR="00424F5C" w:rsidRDefault="00424F5C" w:rsidP="00424F5C">
      <w:pPr>
        <w:pStyle w:val="Heading3"/>
        <w:shd w:val="clear" w:color="auto" w:fill="FFFFFF"/>
        <w:spacing w:before="440" w:after="147" w:line="293" w:lineRule="atLeast"/>
        <w:rPr>
          <w:ins w:id="413" w:author="Unknown"/>
          <w:rFonts w:ascii="Georgia" w:hAnsi="Georgia"/>
          <w:b w:val="0"/>
          <w:bCs w:val="0"/>
          <w:color w:val="111111"/>
          <w:sz w:val="31"/>
          <w:szCs w:val="31"/>
        </w:rPr>
      </w:pPr>
      <w:ins w:id="414" w:author="Unknown">
        <w:r>
          <w:rPr>
            <w:rFonts w:ascii="Georgia" w:hAnsi="Georgia"/>
            <w:b w:val="0"/>
            <w:bCs w:val="0"/>
            <w:color w:val="111111"/>
            <w:sz w:val="31"/>
            <w:szCs w:val="31"/>
          </w:rPr>
          <w:t>3. Fetch Multiple Files at a time</w:t>
        </w:r>
      </w:ins>
    </w:p>
    <w:p w:rsidR="00424F5C" w:rsidRDefault="00424F5C" w:rsidP="00424F5C">
      <w:pPr>
        <w:pStyle w:val="NormalWeb"/>
        <w:shd w:val="clear" w:color="auto" w:fill="FFFFFF"/>
        <w:spacing w:before="0" w:beforeAutospacing="0" w:after="0" w:afterAutospacing="0"/>
        <w:rPr>
          <w:ins w:id="415" w:author="Unknown"/>
          <w:rFonts w:ascii="Georgia" w:hAnsi="Georgia"/>
          <w:color w:val="111111"/>
        </w:rPr>
      </w:pPr>
      <w:ins w:id="416" w:author="Unknown">
        <w:r>
          <w:rPr>
            <w:rFonts w:ascii="Georgia" w:hAnsi="Georgia"/>
            <w:color w:val="111111"/>
          </w:rPr>
          <w:t>We can download multiple files in a single shot by specifying the URLs on the command line.</w:t>
        </w:r>
        <w:r>
          <w:rPr>
            <w:rFonts w:ascii="Georgia" w:hAnsi="Georgia"/>
            <w:color w:val="111111"/>
          </w:rPr>
          <w:br/>
          <w:t>Syntax:</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17" w:author="Unknown"/>
          <w:rFonts w:ascii="Consolas" w:hAnsi="Consolas" w:cs="Consolas"/>
          <w:color w:val="111111"/>
        </w:rPr>
      </w:pPr>
      <w:ins w:id="418" w:author="Unknown">
        <w:r>
          <w:rPr>
            <w:rFonts w:ascii="Consolas" w:hAnsi="Consolas" w:cs="Consolas"/>
            <w:color w:val="111111"/>
          </w:rPr>
          <w:t>$ curl -O URL1 -O URL2</w:t>
        </w:r>
      </w:ins>
    </w:p>
    <w:p w:rsidR="00424F5C" w:rsidRDefault="00424F5C" w:rsidP="00424F5C">
      <w:pPr>
        <w:pStyle w:val="NormalWeb"/>
        <w:shd w:val="clear" w:color="auto" w:fill="FFFFFF"/>
        <w:spacing w:before="0" w:beforeAutospacing="0" w:after="390" w:afterAutospacing="0"/>
        <w:rPr>
          <w:ins w:id="419" w:author="Unknown"/>
          <w:rFonts w:ascii="Georgia" w:hAnsi="Georgia"/>
          <w:color w:val="111111"/>
        </w:rPr>
      </w:pPr>
      <w:ins w:id="420" w:author="Unknown">
        <w:r>
          <w:rPr>
            <w:rFonts w:ascii="Georgia" w:hAnsi="Georgia"/>
            <w:color w:val="111111"/>
          </w:rPr>
          <w:t>The below command will download both index.html and gettext.html and save it in the same name under the current directory.</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21" w:author="Unknown"/>
          <w:rFonts w:ascii="Consolas" w:hAnsi="Consolas" w:cs="Consolas"/>
          <w:color w:val="111111"/>
        </w:rPr>
      </w:pPr>
      <w:ins w:id="422" w:author="Unknown">
        <w:r>
          <w:rPr>
            <w:rFonts w:ascii="Consolas" w:hAnsi="Consolas" w:cs="Consolas"/>
            <w:color w:val="111111"/>
          </w:rPr>
          <w:lastRenderedPageBreak/>
          <w:t>$ curl -O http://www.gnu.org/software/gettext/manual/html_node/index.html -O http://www.gnu.org/software/gettext/manual/gettext.html</w:t>
        </w:r>
      </w:ins>
    </w:p>
    <w:p w:rsidR="00424F5C" w:rsidRDefault="00424F5C" w:rsidP="00424F5C">
      <w:pPr>
        <w:pStyle w:val="NormalWeb"/>
        <w:shd w:val="clear" w:color="auto" w:fill="FFFFFF"/>
        <w:spacing w:before="0" w:beforeAutospacing="0" w:after="390" w:afterAutospacing="0"/>
        <w:rPr>
          <w:ins w:id="423" w:author="Unknown"/>
          <w:rFonts w:ascii="Georgia" w:hAnsi="Georgia"/>
          <w:color w:val="111111"/>
        </w:rPr>
      </w:pPr>
      <w:ins w:id="424" w:author="Unknown">
        <w:r>
          <w:rPr>
            <w:rFonts w:ascii="Georgia" w:hAnsi="Georgia"/>
            <w:color w:val="111111"/>
          </w:rPr>
          <w:t>Please note that when we download multiple files from a same sever as shown above, curl will try to re-use the connection.</w:t>
        </w:r>
      </w:ins>
    </w:p>
    <w:p w:rsidR="00424F5C" w:rsidRDefault="00424F5C" w:rsidP="00424F5C">
      <w:pPr>
        <w:pStyle w:val="Heading3"/>
        <w:shd w:val="clear" w:color="auto" w:fill="FFFFFF"/>
        <w:spacing w:before="440" w:after="147" w:line="293" w:lineRule="atLeast"/>
        <w:rPr>
          <w:ins w:id="425" w:author="Unknown"/>
          <w:rFonts w:ascii="Georgia" w:hAnsi="Georgia"/>
          <w:b w:val="0"/>
          <w:bCs w:val="0"/>
          <w:color w:val="111111"/>
          <w:sz w:val="31"/>
          <w:szCs w:val="31"/>
        </w:rPr>
      </w:pPr>
      <w:ins w:id="426" w:author="Unknown">
        <w:r>
          <w:rPr>
            <w:rFonts w:ascii="Georgia" w:hAnsi="Georgia"/>
            <w:b w:val="0"/>
            <w:bCs w:val="0"/>
            <w:color w:val="111111"/>
            <w:sz w:val="31"/>
            <w:szCs w:val="31"/>
          </w:rPr>
          <w:t>4. Follow HTTP Location Headers with -L option</w:t>
        </w:r>
      </w:ins>
    </w:p>
    <w:p w:rsidR="00424F5C" w:rsidRDefault="00424F5C" w:rsidP="00424F5C">
      <w:pPr>
        <w:pStyle w:val="NormalWeb"/>
        <w:shd w:val="clear" w:color="auto" w:fill="FFFFFF"/>
        <w:spacing w:before="0" w:beforeAutospacing="0" w:after="390" w:afterAutospacing="0"/>
        <w:rPr>
          <w:ins w:id="427" w:author="Unknown"/>
          <w:rFonts w:ascii="Georgia" w:hAnsi="Georgia"/>
          <w:color w:val="111111"/>
        </w:rPr>
      </w:pPr>
      <w:ins w:id="428" w:author="Unknown">
        <w:r>
          <w:rPr>
            <w:rFonts w:ascii="Georgia" w:hAnsi="Georgia"/>
            <w:color w:val="111111"/>
          </w:rPr>
          <w:t>By default CURL doesn’t follow the HTTP Location headers. It is also termed as Redirects. When a requested web page is moved to another place, then an HTTP Location header will be sent as a Response and it will have where the actual web page is located.</w:t>
        </w:r>
      </w:ins>
    </w:p>
    <w:p w:rsidR="00424F5C" w:rsidRDefault="00424F5C" w:rsidP="00424F5C">
      <w:pPr>
        <w:pStyle w:val="NormalWeb"/>
        <w:shd w:val="clear" w:color="auto" w:fill="FFFFFF"/>
        <w:spacing w:before="0" w:beforeAutospacing="0" w:after="390" w:afterAutospacing="0"/>
        <w:rPr>
          <w:ins w:id="429" w:author="Unknown"/>
          <w:rFonts w:ascii="Georgia" w:hAnsi="Georgia"/>
          <w:color w:val="111111"/>
        </w:rPr>
      </w:pPr>
      <w:ins w:id="430" w:author="Unknown">
        <w:r>
          <w:rPr>
            <w:rFonts w:ascii="Georgia" w:hAnsi="Georgia"/>
            <w:color w:val="111111"/>
          </w:rPr>
          <w:t>For example, when someone types google.com in the browser from India, it will be automatically redirected to ‘google.co.in’. This is done based on the HTTP Location header as shown below.</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31" w:author="Unknown"/>
          <w:rFonts w:ascii="Consolas" w:hAnsi="Consolas" w:cs="Consolas"/>
          <w:color w:val="111111"/>
        </w:rPr>
      </w:pPr>
      <w:ins w:id="432" w:author="Unknown">
        <w:r>
          <w:rPr>
            <w:rFonts w:ascii="Consolas" w:hAnsi="Consolas" w:cs="Consolas"/>
            <w:color w:val="111111"/>
          </w:rPr>
          <w:t>$ curl http://www.google.com</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33" w:author="Unknown"/>
          <w:rFonts w:ascii="Consolas" w:hAnsi="Consolas" w:cs="Consolas"/>
          <w:color w:val="111111"/>
        </w:rPr>
      </w:pPr>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34" w:author="Unknown"/>
          <w:rFonts w:ascii="Consolas" w:hAnsi="Consolas" w:cs="Consolas"/>
          <w:color w:val="111111"/>
        </w:rPr>
      </w:pPr>
      <w:ins w:id="435" w:author="Unknown">
        <w:r>
          <w:rPr>
            <w:rFonts w:ascii="Consolas" w:hAnsi="Consolas" w:cs="Consolas"/>
            <w:color w:val="111111"/>
          </w:rPr>
          <w:t>&lt;TITLE&gt;302 Moved&lt;/TITLE&gt;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36" w:author="Unknown"/>
          <w:rFonts w:ascii="Consolas" w:hAnsi="Consolas" w:cs="Consolas"/>
          <w:color w:val="111111"/>
        </w:rPr>
      </w:pPr>
      <w:ins w:id="437" w:author="Unknown">
        <w:r>
          <w:rPr>
            <w:rFonts w:ascii="Consolas" w:hAnsi="Consolas" w:cs="Consolas"/>
            <w:color w:val="111111"/>
          </w:rPr>
          <w:t>&lt;H1&gt;302 Moved&lt;/H1&gt;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38" w:author="Unknown"/>
          <w:rFonts w:ascii="Consolas" w:hAnsi="Consolas" w:cs="Consolas"/>
          <w:color w:val="111111"/>
        </w:rPr>
      </w:pPr>
      <w:ins w:id="439" w:author="Unknown">
        <w:r>
          <w:rPr>
            <w:rFonts w:ascii="Consolas" w:hAnsi="Consolas" w:cs="Consolas"/>
            <w:color w:val="111111"/>
          </w:rPr>
          <w:t>The document has moved</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40" w:author="Unknown"/>
          <w:rFonts w:ascii="Consolas" w:hAnsi="Consolas" w:cs="Consolas"/>
          <w:color w:val="111111"/>
        </w:rPr>
      </w:pPr>
      <w:ins w:id="441" w:author="Unknown">
        <w:r>
          <w:rPr>
            <w:rFonts w:ascii="Consolas" w:hAnsi="Consolas" w:cs="Consolas"/>
            <w:color w:val="111111"/>
          </w:rPr>
          <w:t>&lt;A HREF="http://www.google.co.in/"&gt;here&lt;/A&gt;</w:t>
        </w:r>
      </w:ins>
    </w:p>
    <w:p w:rsidR="00424F5C" w:rsidRDefault="00424F5C" w:rsidP="00424F5C">
      <w:pPr>
        <w:pStyle w:val="NormalWeb"/>
        <w:shd w:val="clear" w:color="auto" w:fill="FFFFFF"/>
        <w:spacing w:before="0" w:beforeAutospacing="0" w:after="390" w:afterAutospacing="0"/>
        <w:rPr>
          <w:ins w:id="442" w:author="Unknown"/>
          <w:rFonts w:ascii="Georgia" w:hAnsi="Georgia"/>
          <w:color w:val="111111"/>
        </w:rPr>
      </w:pPr>
      <w:ins w:id="443" w:author="Unknown">
        <w:r>
          <w:rPr>
            <w:rFonts w:ascii="Georgia" w:hAnsi="Georgia"/>
            <w:color w:val="111111"/>
          </w:rPr>
          <w:t>The above output says that the requested document is moved to ‘http</w:t>
        </w:r>
        <w:proofErr w:type="gramStart"/>
        <w:r>
          <w:rPr>
            <w:rFonts w:ascii="Georgia" w:hAnsi="Georgia"/>
            <w:color w:val="111111"/>
          </w:rPr>
          <w:t>:/</w:t>
        </w:r>
        <w:proofErr w:type="gramEnd"/>
        <w:r>
          <w:rPr>
            <w:rFonts w:ascii="Georgia" w:hAnsi="Georgia"/>
            <w:color w:val="111111"/>
          </w:rPr>
          <w:t>/www.google.co.in/’.</w:t>
        </w:r>
      </w:ins>
    </w:p>
    <w:p w:rsidR="00424F5C" w:rsidRDefault="00424F5C" w:rsidP="00424F5C">
      <w:pPr>
        <w:pStyle w:val="NormalWeb"/>
        <w:shd w:val="clear" w:color="auto" w:fill="FFFFFF"/>
        <w:spacing w:before="0" w:beforeAutospacing="0" w:after="390" w:afterAutospacing="0"/>
        <w:rPr>
          <w:ins w:id="444" w:author="Unknown"/>
          <w:rFonts w:ascii="Georgia" w:hAnsi="Georgia"/>
          <w:color w:val="111111"/>
        </w:rPr>
      </w:pPr>
      <w:ins w:id="445" w:author="Unknown">
        <w:r>
          <w:rPr>
            <w:rFonts w:ascii="Georgia" w:hAnsi="Georgia"/>
            <w:color w:val="111111"/>
          </w:rPr>
          <w:t xml:space="preserve">We can insists curl to follow the redirection using -L option, as shown below. Now it will download the </w:t>
        </w:r>
        <w:proofErr w:type="spellStart"/>
        <w:r>
          <w:rPr>
            <w:rFonts w:ascii="Georgia" w:hAnsi="Georgia"/>
            <w:color w:val="111111"/>
          </w:rPr>
          <w:t>google.co.in’s</w:t>
        </w:r>
        <w:proofErr w:type="spellEnd"/>
        <w:r>
          <w:rPr>
            <w:rFonts w:ascii="Georgia" w:hAnsi="Georgia"/>
            <w:color w:val="111111"/>
          </w:rPr>
          <w:t xml:space="preserve"> html source code.</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46" w:author="Unknown"/>
          <w:rFonts w:ascii="Consolas" w:hAnsi="Consolas" w:cs="Consolas"/>
          <w:color w:val="111111"/>
        </w:rPr>
      </w:pPr>
      <w:ins w:id="447" w:author="Unknown">
        <w:r>
          <w:rPr>
            <w:rFonts w:ascii="Consolas" w:hAnsi="Consolas" w:cs="Consolas"/>
            <w:color w:val="111111"/>
          </w:rPr>
          <w:t xml:space="preserve">$ </w:t>
        </w:r>
        <w:proofErr w:type="gramStart"/>
        <w:r>
          <w:rPr>
            <w:rFonts w:ascii="Consolas" w:hAnsi="Consolas" w:cs="Consolas"/>
            <w:color w:val="111111"/>
          </w:rPr>
          <w:t>curl</w:t>
        </w:r>
        <w:proofErr w:type="gramEnd"/>
        <w:r>
          <w:rPr>
            <w:rFonts w:ascii="Consolas" w:hAnsi="Consolas" w:cs="Consolas"/>
            <w:color w:val="111111"/>
          </w:rPr>
          <w:t xml:space="preserve"> -L http://www.google.com</w:t>
        </w:r>
      </w:ins>
    </w:p>
    <w:p w:rsidR="00424F5C" w:rsidRDefault="00424F5C" w:rsidP="00424F5C">
      <w:pPr>
        <w:pStyle w:val="Heading3"/>
        <w:shd w:val="clear" w:color="auto" w:fill="FFFFFF"/>
        <w:spacing w:before="440" w:after="147" w:line="293" w:lineRule="atLeast"/>
        <w:rPr>
          <w:ins w:id="448" w:author="Unknown"/>
          <w:rFonts w:ascii="Georgia" w:hAnsi="Georgia" w:cs="Times New Roman"/>
          <w:b w:val="0"/>
          <w:bCs w:val="0"/>
          <w:color w:val="111111"/>
          <w:sz w:val="31"/>
          <w:szCs w:val="31"/>
        </w:rPr>
      </w:pPr>
      <w:ins w:id="449" w:author="Unknown">
        <w:r>
          <w:rPr>
            <w:rFonts w:ascii="Georgia" w:hAnsi="Georgia"/>
            <w:b w:val="0"/>
            <w:bCs w:val="0"/>
            <w:color w:val="111111"/>
            <w:sz w:val="31"/>
            <w:szCs w:val="31"/>
          </w:rPr>
          <w:lastRenderedPageBreak/>
          <w:t>5. Continue/Resume a Previous Download</w:t>
        </w:r>
      </w:ins>
    </w:p>
    <w:p w:rsidR="00424F5C" w:rsidRDefault="00424F5C" w:rsidP="00424F5C">
      <w:pPr>
        <w:pStyle w:val="NormalWeb"/>
        <w:shd w:val="clear" w:color="auto" w:fill="FFFFFF"/>
        <w:spacing w:before="0" w:beforeAutospacing="0" w:after="390" w:afterAutospacing="0"/>
        <w:rPr>
          <w:ins w:id="450" w:author="Unknown"/>
          <w:rFonts w:ascii="Georgia" w:hAnsi="Georgia"/>
          <w:color w:val="111111"/>
        </w:rPr>
      </w:pPr>
      <w:ins w:id="451" w:author="Unknown">
        <w:r>
          <w:rPr>
            <w:rFonts w:ascii="Georgia" w:hAnsi="Georgia"/>
            <w:color w:val="111111"/>
          </w:rPr>
          <w:t>Using curl -C option, you can continue a download which was stopped already for some reason. This will be helpful when you download large files, and the download got interrupted.</w:t>
        </w:r>
      </w:ins>
    </w:p>
    <w:p w:rsidR="00424F5C" w:rsidRDefault="00424F5C" w:rsidP="00424F5C">
      <w:pPr>
        <w:pStyle w:val="NormalWeb"/>
        <w:shd w:val="clear" w:color="auto" w:fill="FFFFFF"/>
        <w:spacing w:before="0" w:beforeAutospacing="0" w:after="390" w:afterAutospacing="0"/>
        <w:rPr>
          <w:ins w:id="452" w:author="Unknown"/>
          <w:rFonts w:ascii="Georgia" w:hAnsi="Georgia"/>
          <w:color w:val="111111"/>
        </w:rPr>
      </w:pPr>
      <w:ins w:id="453" w:author="Unknown">
        <w:r>
          <w:rPr>
            <w:rFonts w:ascii="Georgia" w:hAnsi="Georgia"/>
            <w:color w:val="111111"/>
          </w:rPr>
          <w:t>If we say ‘-C -‘, then curl will find from where to start resuming the download. We can also give an offset ‘-C &lt;offset&gt;’. The given offset bytes will be skipped from the beginning for the source file.</w:t>
        </w:r>
      </w:ins>
    </w:p>
    <w:p w:rsidR="00424F5C" w:rsidRDefault="00424F5C" w:rsidP="00424F5C">
      <w:pPr>
        <w:pStyle w:val="NormalWeb"/>
        <w:shd w:val="clear" w:color="auto" w:fill="FFFFFF"/>
        <w:spacing w:before="0" w:beforeAutospacing="0" w:after="390" w:afterAutospacing="0"/>
        <w:rPr>
          <w:ins w:id="454" w:author="Unknown"/>
          <w:rFonts w:ascii="Georgia" w:hAnsi="Georgia"/>
          <w:color w:val="111111"/>
        </w:rPr>
      </w:pPr>
      <w:ins w:id="455" w:author="Unknown">
        <w:r>
          <w:rPr>
            <w:rFonts w:ascii="Georgia" w:hAnsi="Georgia"/>
            <w:color w:val="111111"/>
          </w:rPr>
          <w:t>Start a big download using curl, and press Ctrl-C to stop it in between the download.</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56" w:author="Unknown"/>
          <w:rFonts w:ascii="Consolas" w:hAnsi="Consolas" w:cs="Consolas"/>
          <w:color w:val="111111"/>
        </w:rPr>
      </w:pPr>
      <w:ins w:id="457" w:author="Unknown">
        <w:r>
          <w:rPr>
            <w:rFonts w:ascii="Consolas" w:hAnsi="Consolas" w:cs="Consolas"/>
            <w:color w:val="111111"/>
          </w:rPr>
          <w:t xml:space="preserve">$ </w:t>
        </w:r>
        <w:proofErr w:type="gramStart"/>
        <w:r>
          <w:rPr>
            <w:rFonts w:ascii="Consolas" w:hAnsi="Consolas" w:cs="Consolas"/>
            <w:color w:val="111111"/>
          </w:rPr>
          <w:t>curl</w:t>
        </w:r>
        <w:proofErr w:type="gramEnd"/>
        <w:r>
          <w:rPr>
            <w:rFonts w:ascii="Consolas" w:hAnsi="Consolas" w:cs="Consolas"/>
            <w:color w:val="111111"/>
          </w:rPr>
          <w:t xml:space="preserve"> -O http://www.gnu.org/software/gettext/manual/gettext.html</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58" w:author="Unknown"/>
          <w:rFonts w:ascii="Consolas" w:hAnsi="Consolas" w:cs="Consolas"/>
          <w:color w:val="111111"/>
        </w:rPr>
      </w:pPr>
      <w:ins w:id="459" w:author="Unknown">
        <w:r>
          <w:rPr>
            <w:rFonts w:ascii="Consolas" w:hAnsi="Consolas" w:cs="Consolas"/>
            <w:color w:val="111111"/>
          </w:rPr>
          <w:t>##############             20.1%</w:t>
        </w:r>
      </w:ins>
    </w:p>
    <w:p w:rsidR="00424F5C" w:rsidRDefault="00424F5C" w:rsidP="00424F5C">
      <w:pPr>
        <w:pStyle w:val="NormalWeb"/>
        <w:shd w:val="clear" w:color="auto" w:fill="FFFFFF"/>
        <w:spacing w:before="0" w:beforeAutospacing="0" w:after="390" w:afterAutospacing="0"/>
        <w:rPr>
          <w:ins w:id="460" w:author="Unknown"/>
          <w:rFonts w:ascii="Georgia" w:hAnsi="Georgia"/>
          <w:color w:val="111111"/>
        </w:rPr>
      </w:pPr>
      <w:ins w:id="461" w:author="Unknown">
        <w:r>
          <w:rPr>
            <w:rFonts w:ascii="Georgia" w:hAnsi="Georgia"/>
            <w:color w:val="111111"/>
          </w:rPr>
          <w:t>Note: -# is used to display a progress bar instead of a progress meter.</w:t>
        </w:r>
      </w:ins>
    </w:p>
    <w:p w:rsidR="00424F5C" w:rsidRDefault="00424F5C" w:rsidP="00424F5C">
      <w:pPr>
        <w:pStyle w:val="NormalWeb"/>
        <w:shd w:val="clear" w:color="auto" w:fill="FFFFFF"/>
        <w:spacing w:before="0" w:beforeAutospacing="0" w:after="390" w:afterAutospacing="0"/>
        <w:rPr>
          <w:ins w:id="462" w:author="Unknown"/>
          <w:rFonts w:ascii="Georgia" w:hAnsi="Georgia"/>
          <w:color w:val="111111"/>
        </w:rPr>
      </w:pPr>
      <w:ins w:id="463" w:author="Unknown">
        <w:r>
          <w:rPr>
            <w:rFonts w:ascii="Georgia" w:hAnsi="Georgia"/>
            <w:color w:val="111111"/>
          </w:rPr>
          <w:t>Now the above download was stopped at 20.1%. Using “curl -C -“, we can continue the download from where it left off earlier. Now the download continues from 20.1%.</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64" w:author="Unknown"/>
          <w:rFonts w:ascii="Consolas" w:hAnsi="Consolas" w:cs="Consolas"/>
          <w:color w:val="111111"/>
        </w:rPr>
      </w:pPr>
      <w:proofErr w:type="gramStart"/>
      <w:ins w:id="465" w:author="Unknown">
        <w:r>
          <w:rPr>
            <w:rFonts w:ascii="Consolas" w:hAnsi="Consolas" w:cs="Consolas"/>
            <w:color w:val="111111"/>
          </w:rPr>
          <w:t>curl</w:t>
        </w:r>
        <w:proofErr w:type="gramEnd"/>
        <w:r>
          <w:rPr>
            <w:rFonts w:ascii="Consolas" w:hAnsi="Consolas" w:cs="Consolas"/>
            <w:color w:val="111111"/>
          </w:rPr>
          <w:t xml:space="preserve"> -C - -O http://www.gnu.org/software/gettext/manual/gettext.html</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66" w:author="Unknown"/>
          <w:rFonts w:ascii="Consolas" w:hAnsi="Consolas" w:cs="Consolas"/>
          <w:color w:val="111111"/>
        </w:rPr>
      </w:pPr>
      <w:ins w:id="467" w:author="Unknown">
        <w:r>
          <w:rPr>
            <w:rFonts w:ascii="Consolas" w:hAnsi="Consolas" w:cs="Consolas"/>
            <w:color w:val="111111"/>
          </w:rPr>
          <w:t>###############            21.1%</w:t>
        </w:r>
      </w:ins>
    </w:p>
    <w:p w:rsidR="00424F5C" w:rsidRDefault="00424F5C" w:rsidP="00424F5C">
      <w:pPr>
        <w:pStyle w:val="Heading3"/>
        <w:shd w:val="clear" w:color="auto" w:fill="FFFFFF"/>
        <w:spacing w:before="440" w:after="147" w:line="293" w:lineRule="atLeast"/>
        <w:rPr>
          <w:ins w:id="468" w:author="Unknown"/>
          <w:rFonts w:ascii="Georgia" w:hAnsi="Georgia" w:cs="Times New Roman"/>
          <w:b w:val="0"/>
          <w:bCs w:val="0"/>
          <w:color w:val="111111"/>
          <w:sz w:val="31"/>
          <w:szCs w:val="31"/>
        </w:rPr>
      </w:pPr>
      <w:ins w:id="469" w:author="Unknown">
        <w:r>
          <w:rPr>
            <w:rFonts w:ascii="Georgia" w:hAnsi="Georgia"/>
            <w:b w:val="0"/>
            <w:bCs w:val="0"/>
            <w:color w:val="111111"/>
            <w:sz w:val="31"/>
            <w:szCs w:val="31"/>
          </w:rPr>
          <w:t>6. Limit the Rate of Data Transfer</w:t>
        </w:r>
      </w:ins>
    </w:p>
    <w:p w:rsidR="00424F5C" w:rsidRDefault="00424F5C" w:rsidP="00424F5C">
      <w:pPr>
        <w:pStyle w:val="NormalWeb"/>
        <w:shd w:val="clear" w:color="auto" w:fill="FFFFFF"/>
        <w:spacing w:before="0" w:beforeAutospacing="0" w:after="390" w:afterAutospacing="0"/>
        <w:rPr>
          <w:ins w:id="470" w:author="Unknown"/>
          <w:rFonts w:ascii="Georgia" w:hAnsi="Georgia"/>
          <w:color w:val="111111"/>
        </w:rPr>
      </w:pPr>
      <w:ins w:id="471" w:author="Unknown">
        <w:r>
          <w:rPr>
            <w:rFonts w:ascii="Georgia" w:hAnsi="Georgia"/>
            <w:color w:val="111111"/>
          </w:rPr>
          <w:t>You can limit the amount at which the data gets transferred using –limit-rate option. You can specify the maximum transfer rate as argument.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72" w:author="Unknown"/>
          <w:rFonts w:ascii="Consolas" w:hAnsi="Consolas" w:cs="Consolas"/>
          <w:color w:val="111111"/>
        </w:rPr>
      </w:pPr>
      <w:ins w:id="473" w:author="Unknown">
        <w:r>
          <w:rPr>
            <w:rFonts w:ascii="Consolas" w:hAnsi="Consolas" w:cs="Consolas"/>
            <w:color w:val="111111"/>
          </w:rPr>
          <w:t>$ curl --limit-rate 1000B -O http://www.gnu.org/software/gettext/manual/gettext.html</w:t>
        </w:r>
      </w:ins>
    </w:p>
    <w:p w:rsidR="00424F5C" w:rsidRDefault="00424F5C" w:rsidP="00424F5C">
      <w:pPr>
        <w:pStyle w:val="NormalWeb"/>
        <w:shd w:val="clear" w:color="auto" w:fill="FFFFFF"/>
        <w:spacing w:before="0" w:beforeAutospacing="0" w:after="390" w:afterAutospacing="0"/>
        <w:rPr>
          <w:ins w:id="474" w:author="Unknown"/>
          <w:rFonts w:ascii="Georgia" w:hAnsi="Georgia"/>
          <w:color w:val="111111"/>
        </w:rPr>
      </w:pPr>
      <w:ins w:id="475" w:author="Unknown">
        <w:r>
          <w:rPr>
            <w:rFonts w:ascii="Georgia" w:hAnsi="Georgia"/>
            <w:color w:val="111111"/>
          </w:rPr>
          <w:t xml:space="preserve">The above command is limiting the data transfer to 1000 Bytes/second. </w:t>
        </w:r>
        <w:proofErr w:type="gramStart"/>
        <w:r>
          <w:rPr>
            <w:rFonts w:ascii="Georgia" w:hAnsi="Georgia"/>
            <w:color w:val="111111"/>
          </w:rPr>
          <w:t>curl</w:t>
        </w:r>
        <w:proofErr w:type="gramEnd"/>
        <w:r>
          <w:rPr>
            <w:rFonts w:ascii="Georgia" w:hAnsi="Georgia"/>
            <w:color w:val="111111"/>
          </w:rPr>
          <w:t xml:space="preserve"> may use higher transfer rate for short span of time. But on an average, it will come around to 1000B/second.</w:t>
        </w:r>
      </w:ins>
    </w:p>
    <w:p w:rsidR="00424F5C" w:rsidRDefault="00424F5C" w:rsidP="00424F5C">
      <w:pPr>
        <w:pStyle w:val="NormalWeb"/>
        <w:shd w:val="clear" w:color="auto" w:fill="FFFFFF"/>
        <w:spacing w:before="0" w:beforeAutospacing="0" w:after="390" w:afterAutospacing="0"/>
        <w:rPr>
          <w:ins w:id="476" w:author="Unknown"/>
          <w:rFonts w:ascii="Georgia" w:hAnsi="Georgia"/>
          <w:color w:val="111111"/>
        </w:rPr>
      </w:pPr>
      <w:ins w:id="477" w:author="Unknown">
        <w:r>
          <w:rPr>
            <w:rFonts w:ascii="Georgia" w:hAnsi="Georgia"/>
            <w:color w:val="111111"/>
          </w:rPr>
          <w:t>The following was the progress meter for the above command. You can see that the current speed is near to the 1000 Bytes.</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78" w:author="Unknown"/>
          <w:rFonts w:ascii="Consolas" w:hAnsi="Consolas" w:cs="Consolas"/>
          <w:color w:val="111111"/>
        </w:rPr>
      </w:pPr>
      <w:ins w:id="479" w:author="Unknown">
        <w:r>
          <w:rPr>
            <w:rFonts w:ascii="Consolas" w:hAnsi="Consolas" w:cs="Consolas"/>
            <w:color w:val="111111"/>
          </w:rPr>
          <w:lastRenderedPageBreak/>
          <w:t xml:space="preserve">  % Total    % Received % </w:t>
        </w:r>
        <w:proofErr w:type="spellStart"/>
        <w:proofErr w:type="gramStart"/>
        <w:r>
          <w:rPr>
            <w:rFonts w:ascii="Consolas" w:hAnsi="Consolas" w:cs="Consolas"/>
            <w:color w:val="111111"/>
          </w:rPr>
          <w:t>Xferd</w:t>
        </w:r>
        <w:proofErr w:type="spellEnd"/>
        <w:r>
          <w:rPr>
            <w:rFonts w:ascii="Consolas" w:hAnsi="Consolas" w:cs="Consolas"/>
            <w:color w:val="111111"/>
          </w:rPr>
          <w:t xml:space="preserve">  Average</w:t>
        </w:r>
        <w:proofErr w:type="gramEnd"/>
        <w:r>
          <w:rPr>
            <w:rFonts w:ascii="Consolas" w:hAnsi="Consolas" w:cs="Consolas"/>
            <w:color w:val="111111"/>
          </w:rPr>
          <w:t xml:space="preserve"> Speed   Time    </w:t>
        </w:r>
        <w:proofErr w:type="spellStart"/>
        <w:r>
          <w:rPr>
            <w:rFonts w:ascii="Consolas" w:hAnsi="Consolas" w:cs="Consolas"/>
            <w:color w:val="111111"/>
          </w:rPr>
          <w:t>Time</w:t>
        </w:r>
        <w:proofErr w:type="spellEnd"/>
        <w:r>
          <w:rPr>
            <w:rFonts w:ascii="Consolas" w:hAnsi="Consolas" w:cs="Consolas"/>
            <w:color w:val="111111"/>
          </w:rPr>
          <w:t xml:space="preserve">     </w:t>
        </w:r>
        <w:proofErr w:type="spellStart"/>
        <w:r>
          <w:rPr>
            <w:rFonts w:ascii="Consolas" w:hAnsi="Consolas" w:cs="Consolas"/>
            <w:color w:val="111111"/>
          </w:rPr>
          <w:t>Time</w:t>
        </w:r>
        <w:proofErr w:type="spellEnd"/>
        <w:r>
          <w:rPr>
            <w:rFonts w:ascii="Consolas" w:hAnsi="Consolas" w:cs="Consolas"/>
            <w:color w:val="111111"/>
          </w:rPr>
          <w:t xml:space="preserve">  Current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80" w:author="Unknown"/>
          <w:rFonts w:ascii="Consolas" w:hAnsi="Consolas" w:cs="Consolas"/>
          <w:color w:val="111111"/>
        </w:rPr>
      </w:pPr>
      <w:ins w:id="481" w:author="Unknown">
        <w:r>
          <w:rPr>
            <w:rFonts w:ascii="Consolas" w:hAnsi="Consolas" w:cs="Consolas"/>
            <w:color w:val="111111"/>
          </w:rPr>
          <w:t xml:space="preserve">                                 </w:t>
        </w:r>
        <w:proofErr w:type="spellStart"/>
        <w:proofErr w:type="gramStart"/>
        <w:r>
          <w:rPr>
            <w:rFonts w:ascii="Consolas" w:hAnsi="Consolas" w:cs="Consolas"/>
            <w:color w:val="111111"/>
          </w:rPr>
          <w:t>Dload</w:t>
        </w:r>
        <w:proofErr w:type="spellEnd"/>
        <w:r>
          <w:rPr>
            <w:rFonts w:ascii="Consolas" w:hAnsi="Consolas" w:cs="Consolas"/>
            <w:color w:val="111111"/>
          </w:rPr>
          <w:t xml:space="preserve">  Upload</w:t>
        </w:r>
        <w:proofErr w:type="gramEnd"/>
        <w:r>
          <w:rPr>
            <w:rFonts w:ascii="Consolas" w:hAnsi="Consolas" w:cs="Consolas"/>
            <w:color w:val="111111"/>
          </w:rPr>
          <w:t xml:space="preserve">   Total   Spent    Left  Speed</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82" w:author="Unknown"/>
          <w:rFonts w:ascii="Consolas" w:hAnsi="Consolas" w:cs="Consolas"/>
          <w:color w:val="111111"/>
        </w:rPr>
      </w:pPr>
      <w:ins w:id="483" w:author="Unknown">
        <w:r>
          <w:rPr>
            <w:rFonts w:ascii="Consolas" w:hAnsi="Consolas" w:cs="Consolas"/>
            <w:color w:val="111111"/>
          </w:rPr>
          <w:t xml:space="preserve">  1 1215k    1 13601    0     </w:t>
        </w:r>
        <w:proofErr w:type="spellStart"/>
        <w:r>
          <w:rPr>
            <w:rFonts w:ascii="Consolas" w:hAnsi="Consolas" w:cs="Consolas"/>
            <w:color w:val="111111"/>
          </w:rPr>
          <w:t>0</w:t>
        </w:r>
        <w:proofErr w:type="spellEnd"/>
        <w:r>
          <w:rPr>
            <w:rFonts w:ascii="Consolas" w:hAnsi="Consolas" w:cs="Consolas"/>
            <w:color w:val="111111"/>
          </w:rPr>
          <w:t xml:space="preserve">    957      </w:t>
        </w:r>
        <w:proofErr w:type="gramStart"/>
        <w:r>
          <w:rPr>
            <w:rFonts w:ascii="Consolas" w:hAnsi="Consolas" w:cs="Consolas"/>
            <w:color w:val="111111"/>
          </w:rPr>
          <w:t>0  0:21:40</w:t>
        </w:r>
        <w:proofErr w:type="gramEnd"/>
        <w:r>
          <w:rPr>
            <w:rFonts w:ascii="Consolas" w:hAnsi="Consolas" w:cs="Consolas"/>
            <w:color w:val="111111"/>
          </w:rPr>
          <w:t xml:space="preserve">  0:00:14  0:21:26   999</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84" w:author="Unknown"/>
          <w:rFonts w:ascii="Consolas" w:hAnsi="Consolas" w:cs="Consolas"/>
          <w:color w:val="111111"/>
        </w:rPr>
      </w:pPr>
      <w:ins w:id="485" w:author="Unknown">
        <w:r>
          <w:rPr>
            <w:rFonts w:ascii="Consolas" w:hAnsi="Consolas" w:cs="Consolas"/>
            <w:color w:val="111111"/>
          </w:rPr>
          <w:t xml:space="preserve">  1 1215k    1 14601    0     </w:t>
        </w:r>
        <w:proofErr w:type="spellStart"/>
        <w:r>
          <w:rPr>
            <w:rFonts w:ascii="Consolas" w:hAnsi="Consolas" w:cs="Consolas"/>
            <w:color w:val="111111"/>
          </w:rPr>
          <w:t>0</w:t>
        </w:r>
        <w:proofErr w:type="spellEnd"/>
        <w:r>
          <w:rPr>
            <w:rFonts w:ascii="Consolas" w:hAnsi="Consolas" w:cs="Consolas"/>
            <w:color w:val="111111"/>
          </w:rPr>
          <w:t xml:space="preserve">    960      </w:t>
        </w:r>
        <w:proofErr w:type="gramStart"/>
        <w:r>
          <w:rPr>
            <w:rFonts w:ascii="Consolas" w:hAnsi="Consolas" w:cs="Consolas"/>
            <w:color w:val="111111"/>
          </w:rPr>
          <w:t>0  0:21:36</w:t>
        </w:r>
        <w:proofErr w:type="gramEnd"/>
        <w:r>
          <w:rPr>
            <w:rFonts w:ascii="Consolas" w:hAnsi="Consolas" w:cs="Consolas"/>
            <w:color w:val="111111"/>
          </w:rPr>
          <w:t xml:space="preserve">  0:00:15  0:21:21   999</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86" w:author="Unknown"/>
          <w:rFonts w:ascii="Consolas" w:hAnsi="Consolas" w:cs="Consolas"/>
          <w:color w:val="111111"/>
        </w:rPr>
      </w:pPr>
      <w:ins w:id="487" w:author="Unknown">
        <w:r>
          <w:rPr>
            <w:rFonts w:ascii="Consolas" w:hAnsi="Consolas" w:cs="Consolas"/>
            <w:color w:val="111111"/>
          </w:rPr>
          <w:t xml:space="preserve">  1 1215k    1 15601    0     </w:t>
        </w:r>
        <w:proofErr w:type="spellStart"/>
        <w:r>
          <w:rPr>
            <w:rFonts w:ascii="Consolas" w:hAnsi="Consolas" w:cs="Consolas"/>
            <w:color w:val="111111"/>
          </w:rPr>
          <w:t>0</w:t>
        </w:r>
        <w:proofErr w:type="spellEnd"/>
        <w:r>
          <w:rPr>
            <w:rFonts w:ascii="Consolas" w:hAnsi="Consolas" w:cs="Consolas"/>
            <w:color w:val="111111"/>
          </w:rPr>
          <w:t xml:space="preserve">    962      </w:t>
        </w:r>
        <w:proofErr w:type="gramStart"/>
        <w:r>
          <w:rPr>
            <w:rFonts w:ascii="Consolas" w:hAnsi="Consolas" w:cs="Consolas"/>
            <w:color w:val="111111"/>
          </w:rPr>
          <w:t>0  0:21:34</w:t>
        </w:r>
        <w:proofErr w:type="gramEnd"/>
        <w:r>
          <w:rPr>
            <w:rFonts w:ascii="Consolas" w:hAnsi="Consolas" w:cs="Consolas"/>
            <w:color w:val="111111"/>
          </w:rPr>
          <w:t xml:space="preserve">  0:00:16  0:21:18   999</w:t>
        </w:r>
      </w:ins>
    </w:p>
    <w:p w:rsidR="00424F5C" w:rsidRDefault="00424F5C" w:rsidP="00424F5C">
      <w:pPr>
        <w:pStyle w:val="Heading3"/>
        <w:shd w:val="clear" w:color="auto" w:fill="FFFFFF"/>
        <w:spacing w:before="440" w:after="147" w:line="293" w:lineRule="atLeast"/>
        <w:rPr>
          <w:ins w:id="488" w:author="Unknown"/>
          <w:rFonts w:ascii="Georgia" w:hAnsi="Georgia" w:cs="Times New Roman"/>
          <w:b w:val="0"/>
          <w:bCs w:val="0"/>
          <w:color w:val="111111"/>
          <w:sz w:val="31"/>
          <w:szCs w:val="31"/>
        </w:rPr>
      </w:pPr>
      <w:ins w:id="489" w:author="Unknown">
        <w:r>
          <w:rPr>
            <w:rFonts w:ascii="Georgia" w:hAnsi="Georgia"/>
            <w:b w:val="0"/>
            <w:bCs w:val="0"/>
            <w:color w:val="111111"/>
            <w:sz w:val="31"/>
            <w:szCs w:val="31"/>
          </w:rPr>
          <w:t>7. Download a file only if it is modified before/after the given time</w:t>
        </w:r>
      </w:ins>
    </w:p>
    <w:p w:rsidR="00424F5C" w:rsidRDefault="00424F5C" w:rsidP="00424F5C">
      <w:pPr>
        <w:pStyle w:val="NormalWeb"/>
        <w:shd w:val="clear" w:color="auto" w:fill="FFFFFF"/>
        <w:spacing w:before="0" w:beforeAutospacing="0" w:after="390" w:afterAutospacing="0"/>
        <w:rPr>
          <w:ins w:id="490" w:author="Unknown"/>
          <w:rFonts w:ascii="Georgia" w:hAnsi="Georgia"/>
          <w:color w:val="111111"/>
        </w:rPr>
      </w:pPr>
      <w:ins w:id="491" w:author="Unknown">
        <w:r>
          <w:rPr>
            <w:rFonts w:ascii="Georgia" w:hAnsi="Georgia"/>
            <w:color w:val="111111"/>
          </w:rPr>
          <w:t>We can get the files that are modified after a particular time using -z option in curl. This will work for both FTP &amp; HTTP.</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92" w:author="Unknown"/>
          <w:rFonts w:ascii="Consolas" w:hAnsi="Consolas" w:cs="Consolas"/>
          <w:color w:val="111111"/>
        </w:rPr>
      </w:pPr>
      <w:ins w:id="493" w:author="Unknown">
        <w:r>
          <w:rPr>
            <w:rFonts w:ascii="Consolas" w:hAnsi="Consolas" w:cs="Consolas"/>
            <w:color w:val="111111"/>
          </w:rPr>
          <w:t>$ curl -z 21-Dec-11 http://www.example.com/yy.html</w:t>
        </w:r>
      </w:ins>
    </w:p>
    <w:p w:rsidR="00424F5C" w:rsidRDefault="00424F5C" w:rsidP="00424F5C">
      <w:pPr>
        <w:pStyle w:val="NormalWeb"/>
        <w:shd w:val="clear" w:color="auto" w:fill="FFFFFF"/>
        <w:spacing w:before="0" w:beforeAutospacing="0" w:after="390" w:afterAutospacing="0"/>
        <w:rPr>
          <w:ins w:id="494" w:author="Unknown"/>
          <w:rFonts w:ascii="Georgia" w:hAnsi="Georgia"/>
          <w:color w:val="111111"/>
        </w:rPr>
      </w:pPr>
      <w:ins w:id="495" w:author="Unknown">
        <w:r>
          <w:rPr>
            <w:rFonts w:ascii="Georgia" w:hAnsi="Georgia"/>
            <w:color w:val="111111"/>
          </w:rPr>
          <w:t>The above command will download the yy.html only if it is modified later than the given date and time</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496" w:author="Unknown"/>
          <w:rFonts w:ascii="Consolas" w:hAnsi="Consolas" w:cs="Consolas"/>
          <w:color w:val="111111"/>
        </w:rPr>
      </w:pPr>
      <w:ins w:id="497" w:author="Unknown">
        <w:r>
          <w:rPr>
            <w:rFonts w:ascii="Consolas" w:hAnsi="Consolas" w:cs="Consolas"/>
            <w:color w:val="111111"/>
          </w:rPr>
          <w:t>$ curl -z -21-Dec-11 http://www.example.com/yy.html</w:t>
        </w:r>
      </w:ins>
    </w:p>
    <w:p w:rsidR="00424F5C" w:rsidRDefault="00424F5C" w:rsidP="00424F5C">
      <w:pPr>
        <w:pStyle w:val="NormalWeb"/>
        <w:shd w:val="clear" w:color="auto" w:fill="FFFFFF"/>
        <w:spacing w:before="0" w:beforeAutospacing="0" w:after="390" w:afterAutospacing="0"/>
        <w:rPr>
          <w:ins w:id="498" w:author="Unknown"/>
          <w:rFonts w:ascii="Georgia" w:hAnsi="Georgia"/>
          <w:color w:val="111111"/>
        </w:rPr>
      </w:pPr>
      <w:ins w:id="499" w:author="Unknown">
        <w:r>
          <w:rPr>
            <w:rFonts w:ascii="Georgia" w:hAnsi="Georgia"/>
            <w:color w:val="111111"/>
          </w:rPr>
          <w:t>The above command will download the yy.html, if it is modified before than the given date and time.</w:t>
        </w:r>
      </w:ins>
    </w:p>
    <w:p w:rsidR="00424F5C" w:rsidRDefault="00424F5C" w:rsidP="00424F5C">
      <w:pPr>
        <w:pStyle w:val="NormalWeb"/>
        <w:shd w:val="clear" w:color="auto" w:fill="FFFFFF"/>
        <w:spacing w:before="0" w:beforeAutospacing="0" w:after="390" w:afterAutospacing="0"/>
        <w:rPr>
          <w:ins w:id="500" w:author="Unknown"/>
          <w:rFonts w:ascii="Georgia" w:hAnsi="Georgia"/>
          <w:color w:val="111111"/>
        </w:rPr>
      </w:pPr>
      <w:ins w:id="501" w:author="Unknown">
        <w:r>
          <w:rPr>
            <w:rFonts w:ascii="Georgia" w:hAnsi="Georgia"/>
            <w:color w:val="111111"/>
          </w:rPr>
          <w:t xml:space="preserve">Please refer ‘man </w:t>
        </w:r>
        <w:proofErr w:type="spellStart"/>
        <w:r>
          <w:rPr>
            <w:rFonts w:ascii="Georgia" w:hAnsi="Georgia"/>
            <w:color w:val="111111"/>
          </w:rPr>
          <w:t>curl_getdate</w:t>
        </w:r>
        <w:proofErr w:type="spellEnd"/>
        <w:r>
          <w:rPr>
            <w:rFonts w:ascii="Georgia" w:hAnsi="Georgia"/>
            <w:color w:val="111111"/>
          </w:rPr>
          <w:t xml:space="preserve">’ </w:t>
        </w:r>
        <w:proofErr w:type="gramStart"/>
        <w:r>
          <w:rPr>
            <w:rFonts w:ascii="Georgia" w:hAnsi="Georgia"/>
            <w:color w:val="111111"/>
          </w:rPr>
          <w:t>for the various syntax supported for the date expression</w:t>
        </w:r>
        <w:proofErr w:type="gramEnd"/>
      </w:ins>
    </w:p>
    <w:p w:rsidR="00424F5C" w:rsidRDefault="00424F5C" w:rsidP="00424F5C">
      <w:pPr>
        <w:pStyle w:val="Heading3"/>
        <w:shd w:val="clear" w:color="auto" w:fill="FFFFFF"/>
        <w:spacing w:before="440" w:after="147" w:line="293" w:lineRule="atLeast"/>
        <w:rPr>
          <w:ins w:id="502" w:author="Unknown"/>
          <w:rFonts w:ascii="Georgia" w:hAnsi="Georgia"/>
          <w:b w:val="0"/>
          <w:bCs w:val="0"/>
          <w:color w:val="111111"/>
          <w:sz w:val="31"/>
          <w:szCs w:val="31"/>
        </w:rPr>
      </w:pPr>
      <w:ins w:id="503" w:author="Unknown">
        <w:r>
          <w:rPr>
            <w:rFonts w:ascii="Georgia" w:hAnsi="Georgia"/>
            <w:b w:val="0"/>
            <w:bCs w:val="0"/>
            <w:color w:val="111111"/>
            <w:sz w:val="31"/>
            <w:szCs w:val="31"/>
          </w:rPr>
          <w:t xml:space="preserve">8. Pass HTTP Authentication in </w:t>
        </w:r>
        <w:proofErr w:type="spellStart"/>
        <w:r>
          <w:rPr>
            <w:rFonts w:ascii="Georgia" w:hAnsi="Georgia"/>
            <w:b w:val="0"/>
            <w:bCs w:val="0"/>
            <w:color w:val="111111"/>
            <w:sz w:val="31"/>
            <w:szCs w:val="31"/>
          </w:rPr>
          <w:t>cURL</w:t>
        </w:r>
        <w:proofErr w:type="spellEnd"/>
      </w:ins>
    </w:p>
    <w:p w:rsidR="00424F5C" w:rsidRDefault="00424F5C" w:rsidP="00424F5C">
      <w:pPr>
        <w:pStyle w:val="NormalWeb"/>
        <w:shd w:val="clear" w:color="auto" w:fill="FFFFFF"/>
        <w:spacing w:before="0" w:beforeAutospacing="0" w:after="390" w:afterAutospacing="0"/>
        <w:rPr>
          <w:ins w:id="504" w:author="Unknown"/>
          <w:rFonts w:ascii="Georgia" w:hAnsi="Georgia"/>
          <w:color w:val="111111"/>
        </w:rPr>
      </w:pPr>
      <w:ins w:id="505" w:author="Unknown">
        <w:r>
          <w:rPr>
            <w:rFonts w:ascii="Georgia" w:hAnsi="Georgia"/>
            <w:color w:val="111111"/>
          </w:rPr>
          <w:t xml:space="preserve">Sometime, websites will require a username and password to view the content </w:t>
        </w:r>
        <w:proofErr w:type="gramStart"/>
        <w:r>
          <w:rPr>
            <w:rFonts w:ascii="Georgia" w:hAnsi="Georgia"/>
            <w:color w:val="111111"/>
          </w:rPr>
          <w:t>( can</w:t>
        </w:r>
        <w:proofErr w:type="gramEnd"/>
        <w:r>
          <w:rPr>
            <w:rFonts w:ascii="Georgia" w:hAnsi="Georgia"/>
            <w:color w:val="111111"/>
          </w:rPr>
          <w:t xml:space="preserve"> be done with .</w:t>
        </w:r>
        <w:proofErr w:type="spellStart"/>
        <w:r>
          <w:rPr>
            <w:rFonts w:ascii="Georgia" w:hAnsi="Georgia"/>
            <w:color w:val="111111"/>
          </w:rPr>
          <w:t>htaccess</w:t>
        </w:r>
        <w:proofErr w:type="spellEnd"/>
        <w:r>
          <w:rPr>
            <w:rFonts w:ascii="Georgia" w:hAnsi="Georgia"/>
            <w:color w:val="111111"/>
          </w:rPr>
          <w:t xml:space="preserve"> file ). With the help of -u option, we can pass those credentials from </w:t>
        </w:r>
        <w:proofErr w:type="spellStart"/>
        <w:r>
          <w:rPr>
            <w:rFonts w:ascii="Georgia" w:hAnsi="Georgia"/>
            <w:color w:val="111111"/>
          </w:rPr>
          <w:t>cURL</w:t>
        </w:r>
        <w:proofErr w:type="spellEnd"/>
        <w:r>
          <w:rPr>
            <w:rFonts w:ascii="Georgia" w:hAnsi="Georgia"/>
            <w:color w:val="111111"/>
          </w:rPr>
          <w:t xml:space="preserve"> to the web server as shown below.</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06" w:author="Unknown"/>
          <w:rFonts w:ascii="Consolas" w:hAnsi="Consolas" w:cs="Consolas"/>
          <w:color w:val="111111"/>
        </w:rPr>
      </w:pPr>
      <w:ins w:id="507" w:author="Unknown">
        <w:r>
          <w:rPr>
            <w:rFonts w:ascii="Consolas" w:hAnsi="Consolas" w:cs="Consolas"/>
            <w:color w:val="111111"/>
          </w:rPr>
          <w:t xml:space="preserve">$ </w:t>
        </w:r>
        <w:proofErr w:type="gramStart"/>
        <w:r>
          <w:rPr>
            <w:rFonts w:ascii="Consolas" w:hAnsi="Consolas" w:cs="Consolas"/>
            <w:color w:val="111111"/>
          </w:rPr>
          <w:t>curl</w:t>
        </w:r>
        <w:proofErr w:type="gramEnd"/>
        <w:r>
          <w:rPr>
            <w:rFonts w:ascii="Consolas" w:hAnsi="Consolas" w:cs="Consolas"/>
            <w:color w:val="111111"/>
          </w:rPr>
          <w:t xml:space="preserve"> -u </w:t>
        </w:r>
        <w:proofErr w:type="spellStart"/>
        <w:r>
          <w:rPr>
            <w:rFonts w:ascii="Consolas" w:hAnsi="Consolas" w:cs="Consolas"/>
            <w:color w:val="111111"/>
          </w:rPr>
          <w:t>username:password</w:t>
        </w:r>
        <w:proofErr w:type="spellEnd"/>
        <w:r>
          <w:rPr>
            <w:rFonts w:ascii="Consolas" w:hAnsi="Consolas" w:cs="Consolas"/>
            <w:color w:val="111111"/>
          </w:rPr>
          <w:t xml:space="preserve"> URL</w:t>
        </w:r>
      </w:ins>
    </w:p>
    <w:p w:rsidR="00424F5C" w:rsidRDefault="00424F5C" w:rsidP="00424F5C">
      <w:pPr>
        <w:pStyle w:val="NormalWeb"/>
        <w:shd w:val="clear" w:color="auto" w:fill="FFFFFF"/>
        <w:spacing w:before="0" w:beforeAutospacing="0" w:after="390" w:afterAutospacing="0"/>
        <w:rPr>
          <w:ins w:id="508" w:author="Unknown"/>
          <w:rFonts w:ascii="Georgia" w:hAnsi="Georgia"/>
          <w:color w:val="111111"/>
        </w:rPr>
      </w:pPr>
      <w:ins w:id="509" w:author="Unknown">
        <w:r>
          <w:rPr>
            <w:rFonts w:ascii="Georgia" w:hAnsi="Georgia"/>
            <w:color w:val="111111"/>
          </w:rPr>
          <w:lastRenderedPageBreak/>
          <w:t>Note: By default curl uses Basic HTTP Authentication. We can specify other authentication method using –</w:t>
        </w:r>
        <w:proofErr w:type="spellStart"/>
        <w:r>
          <w:rPr>
            <w:rFonts w:ascii="Georgia" w:hAnsi="Georgia"/>
            <w:color w:val="111111"/>
          </w:rPr>
          <w:t>ntlm</w:t>
        </w:r>
        <w:proofErr w:type="spellEnd"/>
        <w:r>
          <w:rPr>
            <w:rFonts w:ascii="Georgia" w:hAnsi="Georgia"/>
            <w:color w:val="111111"/>
          </w:rPr>
          <w:t xml:space="preserve"> | –digest.</w:t>
        </w:r>
      </w:ins>
    </w:p>
    <w:p w:rsidR="00424F5C" w:rsidRDefault="00424F5C" w:rsidP="00424F5C">
      <w:pPr>
        <w:pStyle w:val="Heading3"/>
        <w:shd w:val="clear" w:color="auto" w:fill="FFFFFF"/>
        <w:spacing w:before="440" w:after="147" w:line="293" w:lineRule="atLeast"/>
        <w:rPr>
          <w:ins w:id="510" w:author="Unknown"/>
          <w:rFonts w:ascii="Georgia" w:hAnsi="Georgia"/>
          <w:b w:val="0"/>
          <w:bCs w:val="0"/>
          <w:color w:val="111111"/>
          <w:sz w:val="31"/>
          <w:szCs w:val="31"/>
        </w:rPr>
      </w:pPr>
      <w:ins w:id="511" w:author="Unknown">
        <w:r>
          <w:rPr>
            <w:rFonts w:ascii="Georgia" w:hAnsi="Georgia"/>
            <w:b w:val="0"/>
            <w:bCs w:val="0"/>
            <w:color w:val="111111"/>
            <w:sz w:val="31"/>
            <w:szCs w:val="31"/>
          </w:rPr>
          <w:t>9. Download Files from FTP server</w:t>
        </w:r>
      </w:ins>
    </w:p>
    <w:p w:rsidR="00424F5C" w:rsidRDefault="00424F5C" w:rsidP="00424F5C">
      <w:pPr>
        <w:pStyle w:val="NormalWeb"/>
        <w:shd w:val="clear" w:color="auto" w:fill="FFFFFF"/>
        <w:spacing w:before="0" w:beforeAutospacing="0" w:after="390" w:afterAutospacing="0"/>
        <w:rPr>
          <w:ins w:id="512" w:author="Unknown"/>
          <w:rFonts w:ascii="Georgia" w:hAnsi="Georgia"/>
          <w:color w:val="111111"/>
        </w:rPr>
      </w:pPr>
      <w:proofErr w:type="spellStart"/>
      <w:proofErr w:type="gramStart"/>
      <w:ins w:id="513" w:author="Unknown">
        <w:r>
          <w:rPr>
            <w:rFonts w:ascii="Georgia" w:hAnsi="Georgia"/>
            <w:color w:val="111111"/>
          </w:rPr>
          <w:t>cURL</w:t>
        </w:r>
        <w:proofErr w:type="spellEnd"/>
        <w:proofErr w:type="gramEnd"/>
        <w:r>
          <w:rPr>
            <w:rFonts w:ascii="Georgia" w:hAnsi="Georgia"/>
            <w:color w:val="111111"/>
          </w:rPr>
          <w:t xml:space="preserve"> can also be used to download files from FTP servers. If the given FTP path is a directory, by default it will list the files under the specific directory.</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14" w:author="Unknown"/>
          <w:rFonts w:ascii="Consolas" w:hAnsi="Consolas" w:cs="Consolas"/>
          <w:color w:val="111111"/>
        </w:rPr>
      </w:pPr>
      <w:ins w:id="515" w:author="Unknown">
        <w:r>
          <w:rPr>
            <w:rFonts w:ascii="Consolas" w:hAnsi="Consolas" w:cs="Consolas"/>
            <w:color w:val="111111"/>
          </w:rPr>
          <w:t xml:space="preserve">$ </w:t>
        </w:r>
        <w:proofErr w:type="gramStart"/>
        <w:r>
          <w:rPr>
            <w:rFonts w:ascii="Consolas" w:hAnsi="Consolas" w:cs="Consolas"/>
            <w:color w:val="111111"/>
          </w:rPr>
          <w:t>curl</w:t>
        </w:r>
        <w:proofErr w:type="gramEnd"/>
        <w:r>
          <w:rPr>
            <w:rFonts w:ascii="Consolas" w:hAnsi="Consolas" w:cs="Consolas"/>
            <w:color w:val="111111"/>
          </w:rPr>
          <w:t xml:space="preserve"> -u </w:t>
        </w:r>
        <w:proofErr w:type="spellStart"/>
        <w:r>
          <w:rPr>
            <w:rFonts w:ascii="Consolas" w:hAnsi="Consolas" w:cs="Consolas"/>
            <w:color w:val="111111"/>
          </w:rPr>
          <w:t>ftpuser:ftppass</w:t>
        </w:r>
        <w:proofErr w:type="spellEnd"/>
        <w:r>
          <w:rPr>
            <w:rFonts w:ascii="Consolas" w:hAnsi="Consolas" w:cs="Consolas"/>
            <w:color w:val="111111"/>
          </w:rPr>
          <w:t xml:space="preserve"> -O ftp://ftp_server/public_html/xss.php</w:t>
        </w:r>
      </w:ins>
    </w:p>
    <w:p w:rsidR="00424F5C" w:rsidRDefault="00424F5C" w:rsidP="00424F5C">
      <w:pPr>
        <w:pStyle w:val="NormalWeb"/>
        <w:shd w:val="clear" w:color="auto" w:fill="FFFFFF"/>
        <w:spacing w:before="0" w:beforeAutospacing="0" w:after="390" w:afterAutospacing="0"/>
        <w:rPr>
          <w:ins w:id="516" w:author="Unknown"/>
          <w:rFonts w:ascii="Georgia" w:hAnsi="Georgia"/>
          <w:color w:val="111111"/>
        </w:rPr>
      </w:pPr>
      <w:ins w:id="517" w:author="Unknown">
        <w:r>
          <w:rPr>
            <w:rFonts w:ascii="Georgia" w:hAnsi="Georgia"/>
            <w:color w:val="111111"/>
          </w:rPr>
          <w:t>The above command will download the xss.php file from the ftp server and save it in the local directory.</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18" w:author="Unknown"/>
          <w:rFonts w:ascii="Consolas" w:hAnsi="Consolas" w:cs="Consolas"/>
          <w:color w:val="111111"/>
        </w:rPr>
      </w:pPr>
      <w:ins w:id="519" w:author="Unknown">
        <w:r>
          <w:rPr>
            <w:rFonts w:ascii="Consolas" w:hAnsi="Consolas" w:cs="Consolas"/>
            <w:color w:val="111111"/>
          </w:rPr>
          <w:t xml:space="preserve">$ </w:t>
        </w:r>
        <w:proofErr w:type="gramStart"/>
        <w:r>
          <w:rPr>
            <w:rFonts w:ascii="Consolas" w:hAnsi="Consolas" w:cs="Consolas"/>
            <w:color w:val="111111"/>
          </w:rPr>
          <w:t>curl</w:t>
        </w:r>
        <w:proofErr w:type="gramEnd"/>
        <w:r>
          <w:rPr>
            <w:rFonts w:ascii="Consolas" w:hAnsi="Consolas" w:cs="Consolas"/>
            <w:color w:val="111111"/>
          </w:rPr>
          <w:t xml:space="preserve"> -u </w:t>
        </w:r>
        <w:proofErr w:type="spellStart"/>
        <w:r>
          <w:rPr>
            <w:rFonts w:ascii="Consolas" w:hAnsi="Consolas" w:cs="Consolas"/>
            <w:color w:val="111111"/>
          </w:rPr>
          <w:t>ftpuser:ftppass</w:t>
        </w:r>
        <w:proofErr w:type="spellEnd"/>
        <w:r>
          <w:rPr>
            <w:rFonts w:ascii="Consolas" w:hAnsi="Consolas" w:cs="Consolas"/>
            <w:color w:val="111111"/>
          </w:rPr>
          <w:t xml:space="preserve"> -O ftp://ftp_server/public_html/</w:t>
        </w:r>
      </w:ins>
    </w:p>
    <w:p w:rsidR="00424F5C" w:rsidRDefault="00424F5C" w:rsidP="00424F5C">
      <w:pPr>
        <w:pStyle w:val="NormalWeb"/>
        <w:shd w:val="clear" w:color="auto" w:fill="FFFFFF"/>
        <w:spacing w:before="0" w:beforeAutospacing="0" w:after="390" w:afterAutospacing="0"/>
        <w:rPr>
          <w:ins w:id="520" w:author="Unknown"/>
          <w:rFonts w:ascii="Georgia" w:hAnsi="Georgia"/>
          <w:color w:val="111111"/>
        </w:rPr>
      </w:pPr>
      <w:ins w:id="521" w:author="Unknown">
        <w:r>
          <w:rPr>
            <w:rFonts w:ascii="Georgia" w:hAnsi="Georgia"/>
            <w:color w:val="111111"/>
          </w:rPr>
          <w:t xml:space="preserve">Here, the given URL refers to a directory. So </w:t>
        </w:r>
        <w:proofErr w:type="spellStart"/>
        <w:r>
          <w:rPr>
            <w:rFonts w:ascii="Georgia" w:hAnsi="Georgia"/>
            <w:color w:val="111111"/>
          </w:rPr>
          <w:t>cURL</w:t>
        </w:r>
        <w:proofErr w:type="spellEnd"/>
        <w:r>
          <w:rPr>
            <w:rFonts w:ascii="Georgia" w:hAnsi="Georgia"/>
            <w:color w:val="111111"/>
          </w:rPr>
          <w:t xml:space="preserve"> will list all the files and directories under the given URL</w:t>
        </w:r>
      </w:ins>
    </w:p>
    <w:p w:rsidR="00424F5C" w:rsidRDefault="00424F5C" w:rsidP="00424F5C">
      <w:pPr>
        <w:pStyle w:val="NormalWeb"/>
        <w:shd w:val="clear" w:color="auto" w:fill="FFFFFF"/>
        <w:spacing w:before="0" w:beforeAutospacing="0" w:after="0" w:afterAutospacing="0"/>
        <w:rPr>
          <w:ins w:id="522" w:author="Unknown"/>
          <w:rFonts w:ascii="Georgia" w:hAnsi="Georgia"/>
          <w:color w:val="111111"/>
        </w:rPr>
      </w:pPr>
      <w:ins w:id="523" w:author="Unknown">
        <w:r>
          <w:rPr>
            <w:rFonts w:ascii="Georgia" w:hAnsi="Georgia"/>
            <w:color w:val="111111"/>
          </w:rPr>
          <w:t>If you are new to FTP/</w:t>
        </w:r>
        <w:proofErr w:type="spellStart"/>
        <w:r>
          <w:rPr>
            <w:rFonts w:ascii="Georgia" w:hAnsi="Georgia"/>
            <w:color w:val="111111"/>
          </w:rPr>
          <w:t>sFTP</w:t>
        </w:r>
        <w:proofErr w:type="spellEnd"/>
        <w:r>
          <w:rPr>
            <w:rFonts w:ascii="Georgia" w:hAnsi="Georgia"/>
            <w:color w:val="111111"/>
          </w:rPr>
          <w:t>, refer</w:t>
        </w:r>
        <w:r>
          <w:rPr>
            <w:rStyle w:val="apple-converted-space"/>
            <w:rFonts w:ascii="Georgia" w:hAnsi="Georgia"/>
            <w:color w:val="111111"/>
          </w:rPr>
          <w:t> </w:t>
        </w:r>
        <w:r w:rsidR="00A707F4">
          <w:rPr>
            <w:rFonts w:ascii="Georgia" w:hAnsi="Georgia"/>
            <w:color w:val="111111"/>
          </w:rPr>
          <w:fldChar w:fldCharType="begin"/>
        </w:r>
        <w:r>
          <w:rPr>
            <w:rFonts w:ascii="Georgia" w:hAnsi="Georgia"/>
            <w:color w:val="111111"/>
          </w:rPr>
          <w:instrText xml:space="preserve"> HYPERLINK "http://www.thegeekstuff.com/2010/06/ftp-sftp-tutorial/" </w:instrText>
        </w:r>
        <w:r w:rsidR="00A707F4">
          <w:rPr>
            <w:rFonts w:ascii="Georgia" w:hAnsi="Georgia"/>
            <w:color w:val="111111"/>
          </w:rPr>
          <w:fldChar w:fldCharType="separate"/>
        </w:r>
        <w:r>
          <w:rPr>
            <w:rStyle w:val="Hyperlink"/>
            <w:rFonts w:ascii="Georgia" w:hAnsi="Georgia"/>
            <w:color w:val="DD0000"/>
          </w:rPr>
          <w:t xml:space="preserve">ftp </w:t>
        </w:r>
        <w:proofErr w:type="spellStart"/>
        <w:r>
          <w:rPr>
            <w:rStyle w:val="Hyperlink"/>
            <w:rFonts w:ascii="Georgia" w:hAnsi="Georgia"/>
            <w:color w:val="DD0000"/>
          </w:rPr>
          <w:t>sftp</w:t>
        </w:r>
        <w:proofErr w:type="spellEnd"/>
        <w:r>
          <w:rPr>
            <w:rStyle w:val="Hyperlink"/>
            <w:rFonts w:ascii="Georgia" w:hAnsi="Georgia"/>
            <w:color w:val="DD0000"/>
          </w:rPr>
          <w:t xml:space="preserve"> tutorial for beginners.</w:t>
        </w:r>
        <w:r w:rsidR="00A707F4">
          <w:rPr>
            <w:rFonts w:ascii="Georgia" w:hAnsi="Georgia"/>
            <w:color w:val="111111"/>
          </w:rPr>
          <w:fldChar w:fldCharType="end"/>
        </w:r>
      </w:ins>
    </w:p>
    <w:p w:rsidR="00424F5C" w:rsidRDefault="00424F5C" w:rsidP="00424F5C">
      <w:pPr>
        <w:pStyle w:val="Heading3"/>
        <w:shd w:val="clear" w:color="auto" w:fill="FFFFFF"/>
        <w:spacing w:before="440" w:after="147" w:line="293" w:lineRule="atLeast"/>
        <w:rPr>
          <w:ins w:id="524" w:author="Unknown"/>
          <w:rFonts w:ascii="Georgia" w:hAnsi="Georgia"/>
          <w:b w:val="0"/>
          <w:bCs w:val="0"/>
          <w:color w:val="111111"/>
          <w:sz w:val="31"/>
          <w:szCs w:val="31"/>
        </w:rPr>
      </w:pPr>
      <w:ins w:id="525" w:author="Unknown">
        <w:r>
          <w:rPr>
            <w:rFonts w:ascii="Georgia" w:hAnsi="Georgia"/>
            <w:b w:val="0"/>
            <w:bCs w:val="0"/>
            <w:color w:val="111111"/>
            <w:sz w:val="31"/>
            <w:szCs w:val="31"/>
          </w:rPr>
          <w:t>10. List/Download using Ranges</w:t>
        </w:r>
      </w:ins>
    </w:p>
    <w:p w:rsidR="00424F5C" w:rsidRDefault="00424F5C" w:rsidP="00424F5C">
      <w:pPr>
        <w:pStyle w:val="NormalWeb"/>
        <w:shd w:val="clear" w:color="auto" w:fill="FFFFFF"/>
        <w:spacing w:before="0" w:beforeAutospacing="0" w:after="390" w:afterAutospacing="0"/>
        <w:rPr>
          <w:ins w:id="526" w:author="Unknown"/>
          <w:rFonts w:ascii="Georgia" w:hAnsi="Georgia"/>
          <w:color w:val="111111"/>
        </w:rPr>
      </w:pPr>
      <w:proofErr w:type="spellStart"/>
      <w:proofErr w:type="gramStart"/>
      <w:ins w:id="527" w:author="Unknown">
        <w:r>
          <w:rPr>
            <w:rFonts w:ascii="Georgia" w:hAnsi="Georgia"/>
            <w:color w:val="111111"/>
          </w:rPr>
          <w:t>cURL</w:t>
        </w:r>
        <w:proofErr w:type="spellEnd"/>
        <w:proofErr w:type="gramEnd"/>
        <w:r>
          <w:rPr>
            <w:rFonts w:ascii="Georgia" w:hAnsi="Georgia"/>
            <w:color w:val="111111"/>
          </w:rPr>
          <w:t xml:space="preserve"> supports ranges to be given in the URL. When a range is given, files matching within the range will be downloaded. It will be helpful to download packages from the FTP mirror sites.</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28" w:author="Unknown"/>
          <w:rFonts w:ascii="Consolas" w:hAnsi="Consolas" w:cs="Consolas"/>
          <w:color w:val="111111"/>
        </w:rPr>
      </w:pPr>
      <w:ins w:id="529" w:author="Unknown">
        <w:r>
          <w:rPr>
            <w:rFonts w:ascii="Consolas" w:hAnsi="Consolas" w:cs="Consolas"/>
            <w:color w:val="111111"/>
          </w:rPr>
          <w:t>$ curl   ftp://ftp.uk.debian.org/debian/pool/main/[a-z]/</w:t>
        </w:r>
      </w:ins>
    </w:p>
    <w:p w:rsidR="00424F5C" w:rsidRDefault="00424F5C" w:rsidP="00424F5C">
      <w:pPr>
        <w:pStyle w:val="NormalWeb"/>
        <w:shd w:val="clear" w:color="auto" w:fill="FFFFFF"/>
        <w:spacing w:before="0" w:beforeAutospacing="0" w:after="390" w:afterAutospacing="0"/>
        <w:rPr>
          <w:ins w:id="530" w:author="Unknown"/>
          <w:rFonts w:ascii="Georgia" w:hAnsi="Georgia"/>
          <w:color w:val="111111"/>
        </w:rPr>
      </w:pPr>
      <w:ins w:id="531" w:author="Unknown">
        <w:r>
          <w:rPr>
            <w:rFonts w:ascii="Georgia" w:hAnsi="Georgia"/>
            <w:color w:val="111111"/>
          </w:rPr>
          <w:t>The above command will list out all the packages from a-z ranges in the terminal.</w:t>
        </w:r>
      </w:ins>
    </w:p>
    <w:p w:rsidR="00424F5C" w:rsidRDefault="00424F5C" w:rsidP="00424F5C">
      <w:pPr>
        <w:pStyle w:val="Heading3"/>
        <w:shd w:val="clear" w:color="auto" w:fill="FFFFFF"/>
        <w:spacing w:before="440" w:after="147" w:line="293" w:lineRule="atLeast"/>
        <w:rPr>
          <w:ins w:id="532" w:author="Unknown"/>
          <w:rFonts w:ascii="Georgia" w:hAnsi="Georgia"/>
          <w:b w:val="0"/>
          <w:bCs w:val="0"/>
          <w:color w:val="111111"/>
          <w:sz w:val="31"/>
          <w:szCs w:val="31"/>
        </w:rPr>
      </w:pPr>
      <w:ins w:id="533" w:author="Unknown">
        <w:r>
          <w:rPr>
            <w:rFonts w:ascii="Georgia" w:hAnsi="Georgia"/>
            <w:b w:val="0"/>
            <w:bCs w:val="0"/>
            <w:color w:val="111111"/>
            <w:sz w:val="31"/>
            <w:szCs w:val="31"/>
          </w:rPr>
          <w:t>11. Upload Files to FTP Server</w:t>
        </w:r>
      </w:ins>
    </w:p>
    <w:p w:rsidR="00424F5C" w:rsidRDefault="00424F5C" w:rsidP="00424F5C">
      <w:pPr>
        <w:pStyle w:val="NormalWeb"/>
        <w:shd w:val="clear" w:color="auto" w:fill="FFFFFF"/>
        <w:spacing w:before="0" w:beforeAutospacing="0" w:after="390" w:afterAutospacing="0"/>
        <w:rPr>
          <w:ins w:id="534" w:author="Unknown"/>
          <w:rFonts w:ascii="Georgia" w:hAnsi="Georgia"/>
          <w:color w:val="111111"/>
        </w:rPr>
      </w:pPr>
      <w:ins w:id="535" w:author="Unknown">
        <w:r>
          <w:rPr>
            <w:rFonts w:ascii="Georgia" w:hAnsi="Georgia"/>
            <w:color w:val="111111"/>
          </w:rPr>
          <w:t>Curl can also be used to upload files to the FTP server with -T option.</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36" w:author="Unknown"/>
          <w:rFonts w:ascii="Consolas" w:hAnsi="Consolas" w:cs="Consolas"/>
          <w:color w:val="111111"/>
        </w:rPr>
      </w:pPr>
      <w:ins w:id="537" w:author="Unknown">
        <w:r>
          <w:rPr>
            <w:rFonts w:ascii="Consolas" w:hAnsi="Consolas" w:cs="Consolas"/>
            <w:color w:val="111111"/>
          </w:rPr>
          <w:t xml:space="preserve">$ </w:t>
        </w:r>
        <w:proofErr w:type="gramStart"/>
        <w:r>
          <w:rPr>
            <w:rFonts w:ascii="Consolas" w:hAnsi="Consolas" w:cs="Consolas"/>
            <w:color w:val="111111"/>
          </w:rPr>
          <w:t>curl</w:t>
        </w:r>
        <w:proofErr w:type="gramEnd"/>
        <w:r>
          <w:rPr>
            <w:rFonts w:ascii="Consolas" w:hAnsi="Consolas" w:cs="Consolas"/>
            <w:color w:val="111111"/>
          </w:rPr>
          <w:t xml:space="preserve"> -u </w:t>
        </w:r>
        <w:proofErr w:type="spellStart"/>
        <w:r>
          <w:rPr>
            <w:rFonts w:ascii="Consolas" w:hAnsi="Consolas" w:cs="Consolas"/>
            <w:color w:val="111111"/>
          </w:rPr>
          <w:t>ftpuser:ftppass</w:t>
        </w:r>
        <w:proofErr w:type="spellEnd"/>
        <w:r>
          <w:rPr>
            <w:rFonts w:ascii="Consolas" w:hAnsi="Consolas" w:cs="Consolas"/>
            <w:color w:val="111111"/>
          </w:rPr>
          <w:t xml:space="preserve"> -T myfile.txt ftp://ftp.testserver.com</w:t>
        </w:r>
      </w:ins>
    </w:p>
    <w:p w:rsidR="00424F5C" w:rsidRDefault="00424F5C" w:rsidP="00424F5C">
      <w:pPr>
        <w:pStyle w:val="NormalWeb"/>
        <w:shd w:val="clear" w:color="auto" w:fill="FFFFFF"/>
        <w:spacing w:before="0" w:beforeAutospacing="0" w:after="390" w:afterAutospacing="0"/>
        <w:rPr>
          <w:ins w:id="538" w:author="Unknown"/>
          <w:rFonts w:ascii="Georgia" w:hAnsi="Georgia"/>
          <w:color w:val="111111"/>
        </w:rPr>
      </w:pPr>
      <w:ins w:id="539" w:author="Unknown">
        <w:r>
          <w:rPr>
            <w:rFonts w:ascii="Georgia" w:hAnsi="Georgia"/>
            <w:color w:val="111111"/>
          </w:rPr>
          <w:lastRenderedPageBreak/>
          <w:t>The above command will upload the file named myfile.txt to the FTP server. You can also upload multiple files at a same time using the range operations.</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40" w:author="Unknown"/>
          <w:rFonts w:ascii="Consolas" w:hAnsi="Consolas" w:cs="Consolas"/>
          <w:color w:val="111111"/>
        </w:rPr>
      </w:pPr>
      <w:ins w:id="541" w:author="Unknown">
        <w:r>
          <w:rPr>
            <w:rFonts w:ascii="Consolas" w:hAnsi="Consolas" w:cs="Consolas"/>
            <w:color w:val="111111"/>
          </w:rPr>
          <w:t xml:space="preserve">$ </w:t>
        </w:r>
        <w:proofErr w:type="gramStart"/>
        <w:r>
          <w:rPr>
            <w:rFonts w:ascii="Consolas" w:hAnsi="Consolas" w:cs="Consolas"/>
            <w:color w:val="111111"/>
          </w:rPr>
          <w:t>curl</w:t>
        </w:r>
        <w:proofErr w:type="gramEnd"/>
        <w:r>
          <w:rPr>
            <w:rFonts w:ascii="Consolas" w:hAnsi="Consolas" w:cs="Consolas"/>
            <w:color w:val="111111"/>
          </w:rPr>
          <w:t xml:space="preserve"> -u </w:t>
        </w:r>
        <w:proofErr w:type="spellStart"/>
        <w:r>
          <w:rPr>
            <w:rFonts w:ascii="Consolas" w:hAnsi="Consolas" w:cs="Consolas"/>
            <w:color w:val="111111"/>
          </w:rPr>
          <w:t>ftpuser:ftppass</w:t>
        </w:r>
        <w:proofErr w:type="spellEnd"/>
        <w:r>
          <w:rPr>
            <w:rFonts w:ascii="Consolas" w:hAnsi="Consolas" w:cs="Consolas"/>
            <w:color w:val="111111"/>
          </w:rPr>
          <w:t xml:space="preserve"> -T "{file1,file2}" ftp://ftp.testserver.com</w:t>
        </w:r>
      </w:ins>
    </w:p>
    <w:p w:rsidR="00424F5C" w:rsidRDefault="00424F5C" w:rsidP="00424F5C">
      <w:pPr>
        <w:pStyle w:val="NormalWeb"/>
        <w:shd w:val="clear" w:color="auto" w:fill="FFFFFF"/>
        <w:spacing w:before="0" w:beforeAutospacing="0" w:after="390" w:afterAutospacing="0"/>
        <w:rPr>
          <w:ins w:id="542" w:author="Unknown"/>
          <w:rFonts w:ascii="Georgia" w:hAnsi="Georgia"/>
          <w:color w:val="111111"/>
        </w:rPr>
      </w:pPr>
      <w:ins w:id="543" w:author="Unknown">
        <w:r>
          <w:rPr>
            <w:rFonts w:ascii="Georgia" w:hAnsi="Georgia"/>
            <w:color w:val="111111"/>
          </w:rPr>
          <w:t>Optionally we can use “.” to get the input from STDIN and transfer to the remote.</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44" w:author="Unknown"/>
          <w:rFonts w:ascii="Consolas" w:hAnsi="Consolas" w:cs="Consolas"/>
          <w:color w:val="111111"/>
        </w:rPr>
      </w:pPr>
      <w:ins w:id="545" w:author="Unknown">
        <w:r>
          <w:rPr>
            <w:rFonts w:ascii="Consolas" w:hAnsi="Consolas" w:cs="Consolas"/>
            <w:color w:val="111111"/>
          </w:rPr>
          <w:t xml:space="preserve">$ </w:t>
        </w:r>
        <w:proofErr w:type="gramStart"/>
        <w:r>
          <w:rPr>
            <w:rFonts w:ascii="Consolas" w:hAnsi="Consolas" w:cs="Consolas"/>
            <w:color w:val="111111"/>
          </w:rPr>
          <w:t>curl</w:t>
        </w:r>
        <w:proofErr w:type="gramEnd"/>
        <w:r>
          <w:rPr>
            <w:rFonts w:ascii="Consolas" w:hAnsi="Consolas" w:cs="Consolas"/>
            <w:color w:val="111111"/>
          </w:rPr>
          <w:t xml:space="preserve"> -u </w:t>
        </w:r>
        <w:proofErr w:type="spellStart"/>
        <w:r>
          <w:rPr>
            <w:rFonts w:ascii="Consolas" w:hAnsi="Consolas" w:cs="Consolas"/>
            <w:color w:val="111111"/>
          </w:rPr>
          <w:t>ftpuser:ftppass</w:t>
        </w:r>
        <w:proofErr w:type="spellEnd"/>
        <w:r>
          <w:rPr>
            <w:rFonts w:ascii="Consolas" w:hAnsi="Consolas" w:cs="Consolas"/>
            <w:color w:val="111111"/>
          </w:rPr>
          <w:t xml:space="preserve"> -T - ftp://ftp.testserver.com/myfile_1.txt</w:t>
        </w:r>
      </w:ins>
    </w:p>
    <w:p w:rsidR="00424F5C" w:rsidRDefault="00424F5C" w:rsidP="00424F5C">
      <w:pPr>
        <w:pStyle w:val="NormalWeb"/>
        <w:shd w:val="clear" w:color="auto" w:fill="FFFFFF"/>
        <w:spacing w:before="0" w:beforeAutospacing="0" w:after="390" w:afterAutospacing="0"/>
        <w:rPr>
          <w:ins w:id="546" w:author="Unknown"/>
          <w:rFonts w:ascii="Georgia" w:hAnsi="Georgia"/>
          <w:color w:val="111111"/>
        </w:rPr>
      </w:pPr>
      <w:ins w:id="547" w:author="Unknown">
        <w:r>
          <w:rPr>
            <w:rFonts w:ascii="Georgia" w:hAnsi="Georgia"/>
            <w:color w:val="111111"/>
          </w:rPr>
          <w:t>The above command will get the input from the user from Standard Input and save the contents in the ftp server under the name ‘myfile_1.txt’.</w:t>
        </w:r>
      </w:ins>
    </w:p>
    <w:p w:rsidR="00424F5C" w:rsidRDefault="00424F5C" w:rsidP="00424F5C">
      <w:pPr>
        <w:pStyle w:val="NormalWeb"/>
        <w:shd w:val="clear" w:color="auto" w:fill="FFFFFF"/>
        <w:spacing w:before="0" w:beforeAutospacing="0" w:after="390" w:afterAutospacing="0"/>
        <w:rPr>
          <w:ins w:id="548" w:author="Unknown"/>
          <w:rFonts w:ascii="Georgia" w:hAnsi="Georgia"/>
          <w:color w:val="111111"/>
        </w:rPr>
      </w:pPr>
      <w:ins w:id="549" w:author="Unknown">
        <w:r>
          <w:rPr>
            <w:rFonts w:ascii="Georgia" w:hAnsi="Georgia"/>
            <w:color w:val="111111"/>
          </w:rPr>
          <w:t>You can provide one ‘-T’ for each URL and the pair specifies what to upload where.</w:t>
        </w:r>
      </w:ins>
    </w:p>
    <w:p w:rsidR="00424F5C" w:rsidRDefault="00424F5C" w:rsidP="00424F5C">
      <w:pPr>
        <w:pStyle w:val="Heading3"/>
        <w:shd w:val="clear" w:color="auto" w:fill="FFFFFF"/>
        <w:spacing w:before="440" w:after="147" w:line="293" w:lineRule="atLeast"/>
        <w:rPr>
          <w:ins w:id="550" w:author="Unknown"/>
          <w:rFonts w:ascii="Georgia" w:hAnsi="Georgia"/>
          <w:b w:val="0"/>
          <w:bCs w:val="0"/>
          <w:color w:val="111111"/>
          <w:sz w:val="31"/>
          <w:szCs w:val="31"/>
        </w:rPr>
      </w:pPr>
      <w:ins w:id="551" w:author="Unknown">
        <w:r>
          <w:rPr>
            <w:rFonts w:ascii="Georgia" w:hAnsi="Georgia"/>
            <w:b w:val="0"/>
            <w:bCs w:val="0"/>
            <w:color w:val="111111"/>
            <w:sz w:val="31"/>
            <w:szCs w:val="31"/>
          </w:rPr>
          <w:t>12. More Information using Verbose and Trace Option</w:t>
        </w:r>
      </w:ins>
    </w:p>
    <w:p w:rsidR="00424F5C" w:rsidRDefault="00424F5C" w:rsidP="00424F5C">
      <w:pPr>
        <w:pStyle w:val="NormalWeb"/>
        <w:shd w:val="clear" w:color="auto" w:fill="FFFFFF"/>
        <w:spacing w:before="0" w:beforeAutospacing="0" w:after="390" w:afterAutospacing="0"/>
        <w:rPr>
          <w:ins w:id="552" w:author="Unknown"/>
          <w:rFonts w:ascii="Georgia" w:hAnsi="Georgia"/>
          <w:color w:val="111111"/>
        </w:rPr>
      </w:pPr>
      <w:ins w:id="553" w:author="Unknown">
        <w:r>
          <w:rPr>
            <w:rFonts w:ascii="Georgia" w:hAnsi="Georgia"/>
            <w:color w:val="111111"/>
          </w:rPr>
          <w:t>You can get to know what is happening using the -v option. -v option enable the verbose mode and it will print the details</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54" w:author="Unknown"/>
          <w:rFonts w:ascii="Consolas" w:hAnsi="Consolas" w:cs="Consolas"/>
          <w:color w:val="111111"/>
        </w:rPr>
      </w:pPr>
      <w:proofErr w:type="gramStart"/>
      <w:ins w:id="555" w:author="Unknown">
        <w:r>
          <w:rPr>
            <w:rFonts w:ascii="Consolas" w:hAnsi="Consolas" w:cs="Consolas"/>
            <w:color w:val="111111"/>
          </w:rPr>
          <w:t>curl</w:t>
        </w:r>
        <w:proofErr w:type="gramEnd"/>
        <w:r>
          <w:rPr>
            <w:rFonts w:ascii="Consolas" w:hAnsi="Consolas" w:cs="Consolas"/>
            <w:color w:val="111111"/>
          </w:rPr>
          <w:t xml:space="preserve"> -v http://google.co.in</w:t>
        </w:r>
      </w:ins>
    </w:p>
    <w:p w:rsidR="00424F5C" w:rsidRDefault="00424F5C" w:rsidP="00424F5C">
      <w:pPr>
        <w:pStyle w:val="NormalWeb"/>
        <w:shd w:val="clear" w:color="auto" w:fill="FFFFFF"/>
        <w:spacing w:before="0" w:beforeAutospacing="0" w:after="390" w:afterAutospacing="0"/>
        <w:rPr>
          <w:ins w:id="556" w:author="Unknown"/>
          <w:rFonts w:ascii="Georgia" w:hAnsi="Georgia"/>
          <w:color w:val="111111"/>
        </w:rPr>
      </w:pPr>
      <w:ins w:id="557" w:author="Unknown">
        <w:r>
          <w:rPr>
            <w:rFonts w:ascii="Georgia" w:hAnsi="Georgia"/>
            <w:color w:val="111111"/>
          </w:rPr>
          <w:t>The about command will output the following</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58" w:author="Unknown"/>
          <w:rFonts w:ascii="Consolas" w:hAnsi="Consolas" w:cs="Consolas"/>
          <w:color w:val="111111"/>
        </w:rPr>
      </w:pPr>
      <w:ins w:id="559" w:author="Unknown">
        <w:r>
          <w:rPr>
            <w:rFonts w:ascii="Consolas" w:hAnsi="Consolas" w:cs="Consolas"/>
            <w:color w:val="111111"/>
          </w:rPr>
          <w:t xml:space="preserve">* About to </w:t>
        </w:r>
        <w:proofErr w:type="gramStart"/>
        <w:r>
          <w:rPr>
            <w:rFonts w:ascii="Consolas" w:hAnsi="Consolas" w:cs="Consolas"/>
            <w:color w:val="111111"/>
          </w:rPr>
          <w:t>connect(</w:t>
        </w:r>
        <w:proofErr w:type="gramEnd"/>
        <w:r>
          <w:rPr>
            <w:rFonts w:ascii="Consolas" w:hAnsi="Consolas" w:cs="Consolas"/>
            <w:color w:val="111111"/>
          </w:rPr>
          <w:t>) to www.google.co.in port 80 (#0)</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60" w:author="Unknown"/>
          <w:rFonts w:ascii="Consolas" w:hAnsi="Consolas" w:cs="Consolas"/>
          <w:color w:val="111111"/>
        </w:rPr>
      </w:pPr>
      <w:ins w:id="561" w:author="Unknown">
        <w:r>
          <w:rPr>
            <w:rFonts w:ascii="Consolas" w:hAnsi="Consolas" w:cs="Consolas"/>
            <w:color w:val="111111"/>
          </w:rPr>
          <w:t xml:space="preserve">*   Trying 74.125.236.56... </w:t>
        </w:r>
        <w:proofErr w:type="gramStart"/>
        <w:r>
          <w:rPr>
            <w:rFonts w:ascii="Consolas" w:hAnsi="Consolas" w:cs="Consolas"/>
            <w:color w:val="111111"/>
          </w:rPr>
          <w:t>connected</w:t>
        </w:r>
        <w:proofErr w:type="gramEnd"/>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62" w:author="Unknown"/>
          <w:rFonts w:ascii="Consolas" w:hAnsi="Consolas" w:cs="Consolas"/>
          <w:color w:val="111111"/>
        </w:rPr>
      </w:pPr>
      <w:ins w:id="563" w:author="Unknown">
        <w:r>
          <w:rPr>
            <w:rFonts w:ascii="Consolas" w:hAnsi="Consolas" w:cs="Consolas"/>
            <w:color w:val="111111"/>
          </w:rPr>
          <w:t>* Connected to www.google.co.in (74.125.236.56) port 80 (#0)</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64" w:author="Unknown"/>
          <w:rFonts w:ascii="Consolas" w:hAnsi="Consolas" w:cs="Consolas"/>
          <w:color w:val="111111"/>
        </w:rPr>
      </w:pPr>
      <w:ins w:id="565" w:author="Unknown">
        <w:r>
          <w:rPr>
            <w:rFonts w:ascii="Consolas" w:hAnsi="Consolas" w:cs="Consolas"/>
            <w:color w:val="111111"/>
          </w:rPr>
          <w:t>&gt; GET / HTTP/1.1</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66" w:author="Unknown"/>
          <w:rFonts w:ascii="Consolas" w:hAnsi="Consolas" w:cs="Consolas"/>
          <w:color w:val="111111"/>
        </w:rPr>
      </w:pPr>
      <w:ins w:id="567" w:author="Unknown">
        <w:r>
          <w:rPr>
            <w:rFonts w:ascii="Consolas" w:hAnsi="Consolas" w:cs="Consolas"/>
            <w:color w:val="111111"/>
          </w:rPr>
          <w:t xml:space="preserve">&gt; User-Agent: curl/7.21.0 (i486-pc-linux-gnu) </w:t>
        </w:r>
        <w:proofErr w:type="spellStart"/>
        <w:r>
          <w:rPr>
            <w:rFonts w:ascii="Consolas" w:hAnsi="Consolas" w:cs="Consolas"/>
            <w:color w:val="111111"/>
          </w:rPr>
          <w:t>libcurl</w:t>
        </w:r>
        <w:proofErr w:type="spellEnd"/>
        <w:r>
          <w:rPr>
            <w:rFonts w:ascii="Consolas" w:hAnsi="Consolas" w:cs="Consolas"/>
            <w:color w:val="111111"/>
          </w:rPr>
          <w:t xml:space="preserve">/7.21.0 </w:t>
        </w:r>
        <w:proofErr w:type="spellStart"/>
        <w:r>
          <w:rPr>
            <w:rFonts w:ascii="Consolas" w:hAnsi="Consolas" w:cs="Consolas"/>
            <w:color w:val="111111"/>
          </w:rPr>
          <w:t>OpenSSL</w:t>
        </w:r>
        <w:proofErr w:type="spellEnd"/>
        <w:r>
          <w:rPr>
            <w:rFonts w:ascii="Consolas" w:hAnsi="Consolas" w:cs="Consolas"/>
            <w:color w:val="111111"/>
          </w:rPr>
          <w:t xml:space="preserve">/0.9.8o </w:t>
        </w:r>
        <w:proofErr w:type="spellStart"/>
        <w:r>
          <w:rPr>
            <w:rFonts w:ascii="Consolas" w:hAnsi="Consolas" w:cs="Consolas"/>
            <w:color w:val="111111"/>
          </w:rPr>
          <w:t>zlib</w:t>
        </w:r>
        <w:proofErr w:type="spellEnd"/>
        <w:r>
          <w:rPr>
            <w:rFonts w:ascii="Consolas" w:hAnsi="Consolas" w:cs="Consolas"/>
            <w:color w:val="111111"/>
          </w:rPr>
          <w:t xml:space="preserve">/1.2.3.4 </w:t>
        </w:r>
        <w:proofErr w:type="spellStart"/>
        <w:r>
          <w:rPr>
            <w:rFonts w:ascii="Consolas" w:hAnsi="Consolas" w:cs="Consolas"/>
            <w:color w:val="111111"/>
          </w:rPr>
          <w:t>libidn</w:t>
        </w:r>
        <w:proofErr w:type="spellEnd"/>
        <w:r>
          <w:rPr>
            <w:rFonts w:ascii="Consolas" w:hAnsi="Consolas" w:cs="Consolas"/>
            <w:color w:val="111111"/>
          </w:rPr>
          <w:t>/1.15 libssh2/1.2.6</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68" w:author="Unknown"/>
          <w:rFonts w:ascii="Consolas" w:hAnsi="Consolas" w:cs="Consolas"/>
          <w:color w:val="111111"/>
        </w:rPr>
      </w:pPr>
      <w:ins w:id="569" w:author="Unknown">
        <w:r>
          <w:rPr>
            <w:rFonts w:ascii="Consolas" w:hAnsi="Consolas" w:cs="Consolas"/>
            <w:color w:val="111111"/>
          </w:rPr>
          <w:t>&gt; Host: www.google.co.in</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70" w:author="Unknown"/>
          <w:rFonts w:ascii="Consolas" w:hAnsi="Consolas" w:cs="Consolas"/>
          <w:color w:val="111111"/>
        </w:rPr>
      </w:pPr>
      <w:ins w:id="571" w:author="Unknown">
        <w:r>
          <w:rPr>
            <w:rFonts w:ascii="Consolas" w:hAnsi="Consolas" w:cs="Consolas"/>
            <w:color w:val="111111"/>
          </w:rPr>
          <w:lastRenderedPageBreak/>
          <w:t>&gt; Accept: */*</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72" w:author="Unknown"/>
          <w:rFonts w:ascii="Consolas" w:hAnsi="Consolas" w:cs="Consolas"/>
          <w:color w:val="111111"/>
        </w:rPr>
      </w:pPr>
      <w:ins w:id="573" w:author="Unknown">
        <w:r>
          <w:rPr>
            <w:rFonts w:ascii="Consolas" w:hAnsi="Consolas" w:cs="Consolas"/>
            <w:color w:val="111111"/>
          </w:rPr>
          <w:t>&gt;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74" w:author="Unknown"/>
          <w:rFonts w:ascii="Consolas" w:hAnsi="Consolas" w:cs="Consolas"/>
          <w:color w:val="111111"/>
        </w:rPr>
      </w:pPr>
      <w:ins w:id="575" w:author="Unknown">
        <w:r>
          <w:rPr>
            <w:rFonts w:ascii="Consolas" w:hAnsi="Consolas" w:cs="Consolas"/>
            <w:color w:val="111111"/>
          </w:rPr>
          <w:t>* HTTP 1.0, assume close after body</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76" w:author="Unknown"/>
          <w:rFonts w:ascii="Consolas" w:hAnsi="Consolas" w:cs="Consolas"/>
          <w:color w:val="111111"/>
        </w:rPr>
      </w:pPr>
      <w:ins w:id="577" w:author="Unknown">
        <w:r>
          <w:rPr>
            <w:rFonts w:ascii="Consolas" w:hAnsi="Consolas" w:cs="Consolas"/>
            <w:color w:val="111111"/>
          </w:rPr>
          <w:t>&lt; HTTP/1.0 200 OK</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78" w:author="Unknown"/>
          <w:rFonts w:ascii="Consolas" w:hAnsi="Consolas" w:cs="Consolas"/>
          <w:color w:val="111111"/>
        </w:rPr>
      </w:pPr>
      <w:ins w:id="579" w:author="Unknown">
        <w:r>
          <w:rPr>
            <w:rFonts w:ascii="Consolas" w:hAnsi="Consolas" w:cs="Consolas"/>
            <w:color w:val="111111"/>
          </w:rPr>
          <w:t>&lt; Date: Tue, 10 Apr 2012 11:18:39 GMT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80" w:author="Unknown"/>
          <w:rFonts w:ascii="Consolas" w:hAnsi="Consolas" w:cs="Consolas"/>
          <w:color w:val="111111"/>
        </w:rPr>
      </w:pPr>
      <w:ins w:id="581" w:author="Unknown">
        <w:r>
          <w:rPr>
            <w:rFonts w:ascii="Consolas" w:hAnsi="Consolas" w:cs="Consolas"/>
            <w:color w:val="111111"/>
          </w:rPr>
          <w:t>&lt; Expires: -1</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82" w:author="Unknown"/>
          <w:rFonts w:ascii="Consolas" w:hAnsi="Consolas" w:cs="Consolas"/>
          <w:color w:val="111111"/>
        </w:rPr>
      </w:pPr>
      <w:ins w:id="583" w:author="Unknown">
        <w:r>
          <w:rPr>
            <w:rFonts w:ascii="Consolas" w:hAnsi="Consolas" w:cs="Consolas"/>
            <w:color w:val="111111"/>
          </w:rPr>
          <w:t>&lt; Cache-Control: private, max-age=0</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84" w:author="Unknown"/>
          <w:rFonts w:ascii="Consolas" w:hAnsi="Consolas" w:cs="Consolas"/>
          <w:color w:val="111111"/>
        </w:rPr>
      </w:pPr>
      <w:ins w:id="585" w:author="Unknown">
        <w:r>
          <w:rPr>
            <w:rFonts w:ascii="Consolas" w:hAnsi="Consolas" w:cs="Consolas"/>
            <w:color w:val="111111"/>
          </w:rPr>
          <w:t xml:space="preserve">&lt; Content-Type: text/html; </w:t>
        </w:r>
        <w:proofErr w:type="spellStart"/>
        <w:r>
          <w:rPr>
            <w:rFonts w:ascii="Consolas" w:hAnsi="Consolas" w:cs="Consolas"/>
            <w:color w:val="111111"/>
          </w:rPr>
          <w:t>charset</w:t>
        </w:r>
        <w:proofErr w:type="spellEnd"/>
        <w:r>
          <w:rPr>
            <w:rFonts w:ascii="Consolas" w:hAnsi="Consolas" w:cs="Consolas"/>
            <w:color w:val="111111"/>
          </w:rPr>
          <w:t>=ISO-8859-1</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86" w:author="Unknown"/>
          <w:rFonts w:ascii="Consolas" w:hAnsi="Consolas" w:cs="Consolas"/>
          <w:color w:val="111111"/>
        </w:rPr>
      </w:pPr>
      <w:ins w:id="587" w:author="Unknown">
        <w:r>
          <w:rPr>
            <w:rFonts w:ascii="Consolas" w:hAnsi="Consolas" w:cs="Consolas"/>
            <w:color w:val="111111"/>
          </w:rPr>
          <w:t>&lt; Set-Cookie: PREF=ID=7c497a6b15cc092d</w:t>
        </w:r>
        <w:proofErr w:type="gramStart"/>
        <w:r>
          <w:rPr>
            <w:rFonts w:ascii="Consolas" w:hAnsi="Consolas" w:cs="Consolas"/>
            <w:color w:val="111111"/>
          </w:rPr>
          <w:t>:FF</w:t>
        </w:r>
        <w:proofErr w:type="gramEnd"/>
        <w:r>
          <w:rPr>
            <w:rFonts w:ascii="Consolas" w:hAnsi="Consolas" w:cs="Consolas"/>
            <w:color w:val="111111"/>
          </w:rPr>
          <w:t>=0:TM=1334056719:LM=1334056719:S=UORpBwxFmTRkbXLj; expires=Thu, 10-Apr-2014 11:18:39 GMT; path=/; domain=.</w:t>
        </w:r>
        <w:proofErr w:type="spellStart"/>
        <w:r>
          <w:rPr>
            <w:rFonts w:ascii="Consolas" w:hAnsi="Consolas" w:cs="Consolas"/>
            <w:color w:val="111111"/>
          </w:rPr>
          <w:t>google.co.in</w:t>
        </w:r>
        <w:proofErr w:type="spellEnd"/>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88" w:author="Unknown"/>
          <w:rFonts w:ascii="Consolas" w:hAnsi="Consolas" w:cs="Consolas"/>
          <w:color w:val="111111"/>
        </w:rPr>
      </w:pPr>
      <w:ins w:id="589" w:author="Unknown">
        <w:r>
          <w:rPr>
            <w:rFonts w:ascii="Consolas" w:hAnsi="Consolas" w:cs="Consolas"/>
            <w:color w:val="111111"/>
          </w:rPr>
          <w: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90" w:author="Unknown"/>
          <w:rFonts w:ascii="Consolas" w:hAnsi="Consolas" w:cs="Consolas"/>
          <w:color w:val="111111"/>
        </w:rPr>
      </w:pPr>
      <w:ins w:id="591" w:author="Unknown">
        <w:r>
          <w:rPr>
            <w:rFonts w:ascii="Consolas" w:hAnsi="Consolas" w:cs="Consolas"/>
            <w:color w:val="111111"/>
          </w:rPr>
          <w:t>.</w:t>
        </w:r>
      </w:ins>
    </w:p>
    <w:p w:rsidR="00424F5C" w:rsidRDefault="00424F5C" w:rsidP="00424F5C">
      <w:pPr>
        <w:pStyle w:val="NormalWeb"/>
        <w:shd w:val="clear" w:color="auto" w:fill="FFFFFF"/>
        <w:spacing w:before="0" w:beforeAutospacing="0" w:after="390" w:afterAutospacing="0"/>
        <w:rPr>
          <w:ins w:id="592" w:author="Unknown"/>
          <w:rFonts w:ascii="Georgia" w:hAnsi="Georgia"/>
          <w:color w:val="111111"/>
        </w:rPr>
      </w:pPr>
      <w:ins w:id="593" w:author="Unknown">
        <w:r>
          <w:rPr>
            <w:rFonts w:ascii="Georgia" w:hAnsi="Georgia"/>
            <w:color w:val="111111"/>
          </w:rPr>
          <w:t>If you need more detailed information then you can use the –trace option. The trace option will enable a full trace dump of all incoming/outgoing data to the given file</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94" w:author="Unknown"/>
          <w:rFonts w:ascii="Consolas" w:hAnsi="Consolas" w:cs="Consolas"/>
          <w:color w:val="111111"/>
        </w:rPr>
      </w:pPr>
      <w:ins w:id="595" w:author="Unknown">
        <w:r>
          <w:rPr>
            <w:rFonts w:ascii="Consolas" w:hAnsi="Consolas" w:cs="Consolas"/>
            <w:color w:val="111111"/>
          </w:rPr>
          <w:t>=&gt; Send header, 169 bytes (0xa9)</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96" w:author="Unknown"/>
          <w:rFonts w:ascii="Consolas" w:hAnsi="Consolas" w:cs="Consolas"/>
          <w:color w:val="111111"/>
        </w:rPr>
      </w:pPr>
      <w:ins w:id="597" w:author="Unknown">
        <w:r>
          <w:rPr>
            <w:rFonts w:ascii="Consolas" w:hAnsi="Consolas" w:cs="Consolas"/>
            <w:color w:val="111111"/>
          </w:rPr>
          <w:t xml:space="preserve">0000: 47 45 54 20 2f 20 48 54 </w:t>
        </w:r>
        <w:proofErr w:type="spellStart"/>
        <w:r>
          <w:rPr>
            <w:rFonts w:ascii="Consolas" w:hAnsi="Consolas" w:cs="Consolas"/>
            <w:color w:val="111111"/>
          </w:rPr>
          <w:t>54</w:t>
        </w:r>
        <w:proofErr w:type="spellEnd"/>
        <w:r>
          <w:rPr>
            <w:rFonts w:ascii="Consolas" w:hAnsi="Consolas" w:cs="Consolas"/>
            <w:color w:val="111111"/>
          </w:rPr>
          <w:t xml:space="preserve"> 50 2f 31 2e 31 0d 0a GET / HTTP/1.1</w:t>
        </w:r>
        <w:proofErr w:type="gramStart"/>
        <w:r>
          <w:rPr>
            <w:rFonts w:ascii="Consolas" w:hAnsi="Consolas" w:cs="Consolas"/>
            <w:color w:val="111111"/>
          </w:rPr>
          <w:t>..</w:t>
        </w:r>
        <w:proofErr w:type="gramEnd"/>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598" w:author="Unknown"/>
          <w:rFonts w:ascii="Consolas" w:hAnsi="Consolas" w:cs="Consolas"/>
          <w:color w:val="111111"/>
        </w:rPr>
      </w:pPr>
      <w:ins w:id="599" w:author="Unknown">
        <w:r>
          <w:rPr>
            <w:rFonts w:ascii="Consolas" w:hAnsi="Consolas" w:cs="Consolas"/>
            <w:color w:val="111111"/>
          </w:rPr>
          <w:t>0010: 55 73 65 72 2d 41 67 65 6e 74 3a 20 63 75 72 6c User-Agent: curl</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00" w:author="Unknown"/>
          <w:rFonts w:ascii="Consolas" w:hAnsi="Consolas" w:cs="Consolas"/>
          <w:color w:val="111111"/>
        </w:rPr>
      </w:pPr>
      <w:ins w:id="601" w:author="Unknown">
        <w:r>
          <w:rPr>
            <w:rFonts w:ascii="Consolas" w:hAnsi="Consolas" w:cs="Consolas"/>
            <w:color w:val="111111"/>
          </w:rPr>
          <w: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02" w:author="Unknown"/>
          <w:rFonts w:ascii="Consolas" w:hAnsi="Consolas" w:cs="Consolas"/>
          <w:color w:val="111111"/>
        </w:rPr>
      </w:pPr>
      <w:ins w:id="603" w:author="Unknown">
        <w:r>
          <w:rPr>
            <w:rFonts w:ascii="Consolas" w:hAnsi="Consolas" w:cs="Consolas"/>
            <w:color w:val="111111"/>
          </w:rPr>
          <w:t xml:space="preserve">0060: 2e 32 2e 33 2e 34 20 6c 69 62 69 64 6e 2f 31 2e .2.3.4 </w:t>
        </w:r>
        <w:proofErr w:type="spellStart"/>
        <w:r>
          <w:rPr>
            <w:rFonts w:ascii="Consolas" w:hAnsi="Consolas" w:cs="Consolas"/>
            <w:color w:val="111111"/>
          </w:rPr>
          <w:t>libidn</w:t>
        </w:r>
        <w:proofErr w:type="spellEnd"/>
        <w:r>
          <w:rPr>
            <w:rFonts w:ascii="Consolas" w:hAnsi="Consolas" w:cs="Consolas"/>
            <w:color w:val="111111"/>
          </w:rPr>
          <w:t>/1.</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04" w:author="Unknown"/>
          <w:rFonts w:ascii="Consolas" w:hAnsi="Consolas" w:cs="Consolas"/>
          <w:color w:val="111111"/>
        </w:rPr>
      </w:pPr>
      <w:ins w:id="605" w:author="Unknown">
        <w:r>
          <w:rPr>
            <w:rFonts w:ascii="Consolas" w:hAnsi="Consolas" w:cs="Consolas"/>
            <w:color w:val="111111"/>
          </w:rPr>
          <w:t xml:space="preserve">0070: 31 35 20 6c 69 62 73 </w:t>
        </w:r>
        <w:proofErr w:type="spellStart"/>
        <w:r>
          <w:rPr>
            <w:rFonts w:ascii="Consolas" w:hAnsi="Consolas" w:cs="Consolas"/>
            <w:color w:val="111111"/>
          </w:rPr>
          <w:t>73</w:t>
        </w:r>
        <w:proofErr w:type="spellEnd"/>
        <w:r>
          <w:rPr>
            <w:rFonts w:ascii="Consolas" w:hAnsi="Consolas" w:cs="Consolas"/>
            <w:color w:val="111111"/>
          </w:rPr>
          <w:t xml:space="preserve"> 68 32 2f 31 2e 32 2e 36 15 libssh2/1.2.6</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06" w:author="Unknown"/>
          <w:rFonts w:ascii="Consolas" w:hAnsi="Consolas" w:cs="Consolas"/>
          <w:color w:val="111111"/>
        </w:rPr>
      </w:pPr>
      <w:ins w:id="607" w:author="Unknown">
        <w:r>
          <w:rPr>
            <w:rFonts w:ascii="Consolas" w:hAnsi="Consolas" w:cs="Consolas"/>
            <w:color w:val="111111"/>
          </w:rPr>
          <w:lastRenderedPageBreak/>
          <w:t xml:space="preserve">0080: 0d 0a 48 6f 73 74 3a 20 77 </w:t>
        </w:r>
        <w:proofErr w:type="spellStart"/>
        <w:r>
          <w:rPr>
            <w:rFonts w:ascii="Consolas" w:hAnsi="Consolas" w:cs="Consolas"/>
            <w:color w:val="111111"/>
          </w:rPr>
          <w:t>77</w:t>
        </w:r>
        <w:proofErr w:type="spellEnd"/>
        <w:r>
          <w:rPr>
            <w:rFonts w:ascii="Consolas" w:hAnsi="Consolas" w:cs="Consolas"/>
            <w:color w:val="111111"/>
          </w:rPr>
          <w:t xml:space="preserve"> </w:t>
        </w:r>
        <w:proofErr w:type="spellStart"/>
        <w:r>
          <w:rPr>
            <w:rFonts w:ascii="Consolas" w:hAnsi="Consolas" w:cs="Consolas"/>
            <w:color w:val="111111"/>
          </w:rPr>
          <w:t>77</w:t>
        </w:r>
        <w:proofErr w:type="spellEnd"/>
        <w:r>
          <w:rPr>
            <w:rFonts w:ascii="Consolas" w:hAnsi="Consolas" w:cs="Consolas"/>
            <w:color w:val="111111"/>
          </w:rPr>
          <w:t xml:space="preserve"> 2e 67 6f </w:t>
        </w:r>
        <w:proofErr w:type="spellStart"/>
        <w:r>
          <w:rPr>
            <w:rFonts w:ascii="Consolas" w:hAnsi="Consolas" w:cs="Consolas"/>
            <w:color w:val="111111"/>
          </w:rPr>
          <w:t>6f</w:t>
        </w:r>
        <w:proofErr w:type="spellEnd"/>
        <w:r>
          <w:rPr>
            <w:rFonts w:ascii="Consolas" w:hAnsi="Consolas" w:cs="Consolas"/>
            <w:color w:val="111111"/>
          </w:rPr>
          <w:t xml:space="preserve"> </w:t>
        </w:r>
        <w:proofErr w:type="gramStart"/>
        <w:r>
          <w:rPr>
            <w:rFonts w:ascii="Consolas" w:hAnsi="Consolas" w:cs="Consolas"/>
            <w:color w:val="111111"/>
          </w:rPr>
          <w:t>67 ..</w:t>
        </w:r>
        <w:proofErr w:type="gramEnd"/>
        <w:r>
          <w:rPr>
            <w:rFonts w:ascii="Consolas" w:hAnsi="Consolas" w:cs="Consolas"/>
            <w:color w:val="111111"/>
          </w:rPr>
          <w:t>Host: www.goog</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08" w:author="Unknown"/>
          <w:rFonts w:ascii="Consolas" w:hAnsi="Consolas" w:cs="Consolas"/>
          <w:color w:val="111111"/>
        </w:rPr>
      </w:pPr>
      <w:ins w:id="609" w:author="Unknown">
        <w:r>
          <w:rPr>
            <w:rFonts w:ascii="Consolas" w:hAnsi="Consolas" w:cs="Consolas"/>
            <w:color w:val="111111"/>
          </w:rPr>
          <w:t xml:space="preserve">0090: 6c 65 2e 63 6f 2e 69 6e 0d 0a 41 63 </w:t>
        </w:r>
        <w:proofErr w:type="spellStart"/>
        <w:r>
          <w:rPr>
            <w:rFonts w:ascii="Consolas" w:hAnsi="Consolas" w:cs="Consolas"/>
            <w:color w:val="111111"/>
          </w:rPr>
          <w:t>63</w:t>
        </w:r>
        <w:proofErr w:type="spellEnd"/>
        <w:r>
          <w:rPr>
            <w:rFonts w:ascii="Consolas" w:hAnsi="Consolas" w:cs="Consolas"/>
            <w:color w:val="111111"/>
          </w:rPr>
          <w:t xml:space="preserve"> 65 70 74 le.co.in</w:t>
        </w:r>
        <w:proofErr w:type="gramStart"/>
        <w:r>
          <w:rPr>
            <w:rFonts w:ascii="Consolas" w:hAnsi="Consolas" w:cs="Consolas"/>
            <w:color w:val="111111"/>
          </w:rPr>
          <w:t>..</w:t>
        </w:r>
        <w:proofErr w:type="gramEnd"/>
        <w:r>
          <w:rPr>
            <w:rFonts w:ascii="Consolas" w:hAnsi="Consolas" w:cs="Consolas"/>
            <w:color w:val="111111"/>
          </w:rPr>
          <w:t>Accept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10" w:author="Unknown"/>
          <w:rFonts w:ascii="Consolas" w:hAnsi="Consolas" w:cs="Consolas"/>
          <w:color w:val="111111"/>
        </w:rPr>
      </w:pPr>
      <w:ins w:id="611" w:author="Unknown">
        <w:r>
          <w:rPr>
            <w:rFonts w:ascii="Consolas" w:hAnsi="Consolas" w:cs="Consolas"/>
            <w:color w:val="111111"/>
          </w:rPr>
          <w:t>00a0: 3a 20 2a 2f 2a 0d 0a 0d 0a                      : */*....</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12" w:author="Unknown"/>
          <w:rFonts w:ascii="Consolas" w:hAnsi="Consolas" w:cs="Consolas"/>
          <w:color w:val="111111"/>
        </w:rPr>
      </w:pPr>
      <w:ins w:id="613" w:author="Unknown">
        <w:r>
          <w:rPr>
            <w:rFonts w:ascii="Consolas" w:hAnsi="Consolas" w:cs="Consolas"/>
            <w:color w:val="111111"/>
          </w:rPr>
          <w:t>== Info: HTTP 1.0, assume close after body</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14" w:author="Unknown"/>
          <w:rFonts w:ascii="Consolas" w:hAnsi="Consolas" w:cs="Consolas"/>
          <w:color w:val="111111"/>
        </w:rPr>
      </w:pPr>
      <w:ins w:id="615" w:author="Unknown">
        <w:r>
          <w:rPr>
            <w:rFonts w:ascii="Consolas" w:hAnsi="Consolas" w:cs="Consolas"/>
            <w:color w:val="111111"/>
          </w:rPr>
          <w:t xml:space="preserve">&lt;= </w:t>
        </w:r>
        <w:proofErr w:type="spellStart"/>
        <w:r>
          <w:rPr>
            <w:rFonts w:ascii="Consolas" w:hAnsi="Consolas" w:cs="Consolas"/>
            <w:color w:val="111111"/>
          </w:rPr>
          <w:t>Recv</w:t>
        </w:r>
        <w:proofErr w:type="spellEnd"/>
        <w:r>
          <w:rPr>
            <w:rFonts w:ascii="Consolas" w:hAnsi="Consolas" w:cs="Consolas"/>
            <w:color w:val="111111"/>
          </w:rPr>
          <w:t xml:space="preserve"> header, 17 bytes (0x11)</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16" w:author="Unknown"/>
          <w:rFonts w:ascii="Consolas" w:hAnsi="Consolas" w:cs="Consolas"/>
          <w:color w:val="111111"/>
        </w:rPr>
      </w:pPr>
      <w:ins w:id="617" w:author="Unknown">
        <w:r>
          <w:rPr>
            <w:rFonts w:ascii="Consolas" w:hAnsi="Consolas" w:cs="Consolas"/>
            <w:color w:val="111111"/>
          </w:rPr>
          <w:t xml:space="preserve">0000: 48 54 </w:t>
        </w:r>
        <w:proofErr w:type="spellStart"/>
        <w:r>
          <w:rPr>
            <w:rFonts w:ascii="Consolas" w:hAnsi="Consolas" w:cs="Consolas"/>
            <w:color w:val="111111"/>
          </w:rPr>
          <w:t>54</w:t>
        </w:r>
        <w:proofErr w:type="spellEnd"/>
        <w:r>
          <w:rPr>
            <w:rFonts w:ascii="Consolas" w:hAnsi="Consolas" w:cs="Consolas"/>
            <w:color w:val="111111"/>
          </w:rPr>
          <w:t xml:space="preserve"> 50 2f 31 2e 30 20 32 30 </w:t>
        </w:r>
        <w:proofErr w:type="spellStart"/>
        <w:r>
          <w:rPr>
            <w:rFonts w:ascii="Consolas" w:hAnsi="Consolas" w:cs="Consolas"/>
            <w:color w:val="111111"/>
          </w:rPr>
          <w:t>30</w:t>
        </w:r>
        <w:proofErr w:type="spellEnd"/>
        <w:r>
          <w:rPr>
            <w:rFonts w:ascii="Consolas" w:hAnsi="Consolas" w:cs="Consolas"/>
            <w:color w:val="111111"/>
          </w:rPr>
          <w:t xml:space="preserve"> 20 4f 4b 0d HTTP/1.0 200 OK.</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18" w:author="Unknown"/>
          <w:rFonts w:ascii="Consolas" w:hAnsi="Consolas" w:cs="Consolas"/>
          <w:color w:val="111111"/>
        </w:rPr>
      </w:pPr>
      <w:ins w:id="619" w:author="Unknown">
        <w:r>
          <w:rPr>
            <w:rFonts w:ascii="Consolas" w:hAnsi="Consolas" w:cs="Consolas"/>
            <w:color w:val="111111"/>
          </w:rPr>
          <w:t>0010: 0a</w:t>
        </w:r>
      </w:ins>
    </w:p>
    <w:p w:rsidR="00424F5C" w:rsidRDefault="00424F5C" w:rsidP="00424F5C">
      <w:pPr>
        <w:pStyle w:val="NormalWeb"/>
        <w:shd w:val="clear" w:color="auto" w:fill="FFFFFF"/>
        <w:spacing w:before="0" w:beforeAutospacing="0" w:after="390" w:afterAutospacing="0"/>
        <w:rPr>
          <w:ins w:id="620" w:author="Unknown"/>
          <w:rFonts w:ascii="Georgia" w:hAnsi="Georgia"/>
          <w:color w:val="111111"/>
        </w:rPr>
      </w:pPr>
      <w:ins w:id="621" w:author="Unknown">
        <w:r>
          <w:rPr>
            <w:rFonts w:ascii="Georgia" w:hAnsi="Georgia"/>
            <w:color w:val="111111"/>
          </w:rPr>
          <w:t>This verbose and trace option will come in handy when curl fails due to some reason and we don’t know why.</w:t>
        </w:r>
      </w:ins>
    </w:p>
    <w:p w:rsidR="00424F5C" w:rsidRDefault="00424F5C" w:rsidP="00424F5C">
      <w:pPr>
        <w:pStyle w:val="Heading3"/>
        <w:shd w:val="clear" w:color="auto" w:fill="FFFFFF"/>
        <w:spacing w:before="440" w:after="147" w:line="293" w:lineRule="atLeast"/>
        <w:rPr>
          <w:ins w:id="622" w:author="Unknown"/>
          <w:rFonts w:ascii="Georgia" w:hAnsi="Georgia"/>
          <w:b w:val="0"/>
          <w:bCs w:val="0"/>
          <w:color w:val="111111"/>
          <w:sz w:val="31"/>
          <w:szCs w:val="31"/>
        </w:rPr>
      </w:pPr>
      <w:ins w:id="623" w:author="Unknown">
        <w:r>
          <w:rPr>
            <w:rFonts w:ascii="Georgia" w:hAnsi="Georgia"/>
            <w:b w:val="0"/>
            <w:bCs w:val="0"/>
            <w:color w:val="111111"/>
            <w:sz w:val="31"/>
            <w:szCs w:val="31"/>
          </w:rPr>
          <w:t>13. Get Definition of a Word using DICT Protocol</w:t>
        </w:r>
      </w:ins>
    </w:p>
    <w:p w:rsidR="00424F5C" w:rsidRDefault="00424F5C" w:rsidP="00424F5C">
      <w:pPr>
        <w:pStyle w:val="NormalWeb"/>
        <w:shd w:val="clear" w:color="auto" w:fill="FFFFFF"/>
        <w:spacing w:before="0" w:beforeAutospacing="0" w:after="390" w:afterAutospacing="0"/>
        <w:rPr>
          <w:ins w:id="624" w:author="Unknown"/>
          <w:rFonts w:ascii="Georgia" w:hAnsi="Georgia"/>
          <w:color w:val="111111"/>
        </w:rPr>
      </w:pPr>
      <w:ins w:id="625" w:author="Unknown">
        <w:r>
          <w:rPr>
            <w:rFonts w:ascii="Georgia" w:hAnsi="Georgia"/>
            <w:color w:val="111111"/>
          </w:rPr>
          <w:t xml:space="preserve">You can use </w:t>
        </w:r>
        <w:proofErr w:type="spellStart"/>
        <w:r>
          <w:rPr>
            <w:rFonts w:ascii="Georgia" w:hAnsi="Georgia"/>
            <w:color w:val="111111"/>
          </w:rPr>
          <w:t>cURL</w:t>
        </w:r>
        <w:proofErr w:type="spellEnd"/>
        <w:r>
          <w:rPr>
            <w:rFonts w:ascii="Georgia" w:hAnsi="Georgia"/>
            <w:color w:val="111111"/>
          </w:rPr>
          <w:t xml:space="preserve"> to get the definition for a word with the help of DICT protocol. We need to pass a Dictionary Server URL to it.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26" w:author="Unknown"/>
          <w:rFonts w:ascii="Consolas" w:hAnsi="Consolas" w:cs="Consolas"/>
          <w:color w:val="111111"/>
        </w:rPr>
      </w:pPr>
      <w:ins w:id="627" w:author="Unknown">
        <w:r>
          <w:rPr>
            <w:rFonts w:ascii="Consolas" w:hAnsi="Consolas" w:cs="Consolas"/>
            <w:color w:val="111111"/>
          </w:rPr>
          <w:t>$ curl dict://dict.org/d:bash</w:t>
        </w:r>
      </w:ins>
    </w:p>
    <w:p w:rsidR="00424F5C" w:rsidRDefault="00424F5C" w:rsidP="00424F5C">
      <w:pPr>
        <w:pStyle w:val="NormalWeb"/>
        <w:shd w:val="clear" w:color="auto" w:fill="FFFFFF"/>
        <w:spacing w:before="0" w:beforeAutospacing="0" w:after="390" w:afterAutospacing="0"/>
        <w:rPr>
          <w:ins w:id="628" w:author="Unknown"/>
          <w:rFonts w:ascii="Georgia" w:hAnsi="Georgia"/>
          <w:color w:val="111111"/>
        </w:rPr>
      </w:pPr>
      <w:ins w:id="629" w:author="Unknown">
        <w:r>
          <w:rPr>
            <w:rFonts w:ascii="Georgia" w:hAnsi="Georgia"/>
            <w:color w:val="111111"/>
          </w:rPr>
          <w:t>The above command will list the meaning for bash as follows</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30" w:author="Unknown"/>
          <w:rFonts w:ascii="Consolas" w:hAnsi="Consolas" w:cs="Consolas"/>
          <w:color w:val="111111"/>
        </w:rPr>
      </w:pPr>
      <w:ins w:id="631" w:author="Unknown">
        <w:r>
          <w:rPr>
            <w:rFonts w:ascii="Consolas" w:hAnsi="Consolas" w:cs="Consolas"/>
            <w:color w:val="111111"/>
          </w:rPr>
          <w:t xml:space="preserve">151 "Bash" </w:t>
        </w:r>
        <w:proofErr w:type="spellStart"/>
        <w:r>
          <w:rPr>
            <w:rFonts w:ascii="Consolas" w:hAnsi="Consolas" w:cs="Consolas"/>
            <w:color w:val="111111"/>
          </w:rPr>
          <w:t>gcide</w:t>
        </w:r>
        <w:proofErr w:type="spellEnd"/>
        <w:r>
          <w:rPr>
            <w:rFonts w:ascii="Consolas" w:hAnsi="Consolas" w:cs="Consolas"/>
            <w:color w:val="111111"/>
          </w:rPr>
          <w:t xml:space="preserve"> "The Collaborative International Dictionary of English v.0.48"</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32" w:author="Unknown"/>
          <w:rFonts w:ascii="Consolas" w:hAnsi="Consolas" w:cs="Consolas"/>
          <w:color w:val="111111"/>
        </w:rPr>
      </w:pPr>
      <w:ins w:id="633" w:author="Unknown">
        <w:r>
          <w:rPr>
            <w:rFonts w:ascii="Consolas" w:hAnsi="Consolas" w:cs="Consolas"/>
            <w:color w:val="111111"/>
          </w:rPr>
          <w:t>Bash \Bash\, v. t. [imp. &amp; p. p. {Bashed}; p. pr. &amp; vb. n.</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34" w:author="Unknown"/>
          <w:rFonts w:ascii="Consolas" w:hAnsi="Consolas" w:cs="Consolas"/>
          <w:color w:val="111111"/>
        </w:rPr>
      </w:pPr>
      <w:ins w:id="635" w:author="Unknown">
        <w:r>
          <w:rPr>
            <w:rFonts w:ascii="Consolas" w:hAnsi="Consolas" w:cs="Consolas"/>
            <w:color w:val="111111"/>
          </w:rPr>
          <w:t xml:space="preserve">   </w:t>
        </w:r>
        <w:proofErr w:type="gramStart"/>
        <w:r>
          <w:rPr>
            <w:rFonts w:ascii="Consolas" w:hAnsi="Consolas" w:cs="Consolas"/>
            <w:color w:val="111111"/>
          </w:rPr>
          <w:t>{Bashing}.]</w:t>
        </w:r>
        <w:proofErr w:type="gramEnd"/>
        <w:r>
          <w:rPr>
            <w:rFonts w:ascii="Consolas" w:hAnsi="Consolas" w:cs="Consolas"/>
            <w:color w:val="111111"/>
          </w:rPr>
          <w:t xml:space="preserve"> [</w:t>
        </w:r>
        <w:proofErr w:type="spellStart"/>
        <w:r>
          <w:rPr>
            <w:rFonts w:ascii="Consolas" w:hAnsi="Consolas" w:cs="Consolas"/>
            <w:color w:val="111111"/>
          </w:rPr>
          <w:t>Perh</w:t>
        </w:r>
        <w:proofErr w:type="spellEnd"/>
        <w:r>
          <w:rPr>
            <w:rFonts w:ascii="Consolas" w:hAnsi="Consolas" w:cs="Consolas"/>
            <w:color w:val="111111"/>
          </w:rPr>
          <w:t xml:space="preserve">. of imitative origin; or cf. Dan. </w:t>
        </w:r>
        <w:proofErr w:type="spellStart"/>
        <w:r>
          <w:rPr>
            <w:rFonts w:ascii="Consolas" w:hAnsi="Consolas" w:cs="Consolas"/>
            <w:color w:val="111111"/>
          </w:rPr>
          <w:t>baske</w:t>
        </w:r>
        <w:proofErr w:type="spellEnd"/>
        <w:r>
          <w:rPr>
            <w:rFonts w:ascii="Consolas" w:hAnsi="Consolas" w:cs="Consolas"/>
            <w:color w:val="111111"/>
          </w:rPr>
          <w:t xml:space="preserve"> to</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36" w:author="Unknown"/>
          <w:rFonts w:ascii="Consolas" w:hAnsi="Consolas" w:cs="Consolas"/>
          <w:color w:val="111111"/>
        </w:rPr>
      </w:pPr>
      <w:ins w:id="637" w:author="Unknown">
        <w:r>
          <w:rPr>
            <w:rFonts w:ascii="Consolas" w:hAnsi="Consolas" w:cs="Consolas"/>
            <w:color w:val="111111"/>
          </w:rPr>
          <w:t xml:space="preserve">   </w:t>
        </w:r>
        <w:proofErr w:type="gramStart"/>
        <w:r>
          <w:rPr>
            <w:rFonts w:ascii="Consolas" w:hAnsi="Consolas" w:cs="Consolas"/>
            <w:color w:val="111111"/>
          </w:rPr>
          <w:t>strike</w:t>
        </w:r>
        <w:proofErr w:type="gramEnd"/>
        <w:r>
          <w:rPr>
            <w:rFonts w:ascii="Consolas" w:hAnsi="Consolas" w:cs="Consolas"/>
            <w:color w:val="111111"/>
          </w:rPr>
          <w:t xml:space="preserve">, bask a blow, Sw. </w:t>
        </w:r>
        <w:proofErr w:type="spellStart"/>
        <w:r>
          <w:rPr>
            <w:rFonts w:ascii="Consolas" w:hAnsi="Consolas" w:cs="Consolas"/>
            <w:color w:val="111111"/>
          </w:rPr>
          <w:t>basa</w:t>
        </w:r>
        <w:proofErr w:type="spellEnd"/>
        <w:r>
          <w:rPr>
            <w:rFonts w:ascii="Consolas" w:hAnsi="Consolas" w:cs="Consolas"/>
            <w:color w:val="111111"/>
          </w:rPr>
          <w:t xml:space="preserve"> to beat, bas a beating.]</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38" w:author="Unknown"/>
          <w:rFonts w:ascii="Consolas" w:hAnsi="Consolas" w:cs="Consolas"/>
          <w:color w:val="111111"/>
        </w:rPr>
      </w:pPr>
      <w:ins w:id="639" w:author="Unknown">
        <w:r>
          <w:rPr>
            <w:rFonts w:ascii="Consolas" w:hAnsi="Consolas" w:cs="Consolas"/>
            <w:color w:val="111111"/>
          </w:rPr>
          <w:t xml:space="preserve">   </w:t>
        </w:r>
        <w:proofErr w:type="gramStart"/>
        <w:r>
          <w:rPr>
            <w:rFonts w:ascii="Consolas" w:hAnsi="Consolas" w:cs="Consolas"/>
            <w:color w:val="111111"/>
          </w:rPr>
          <w:t>To strike heavily; to beat; to crush.</w:t>
        </w:r>
        <w:proofErr w:type="gramEnd"/>
        <w:r>
          <w:rPr>
            <w:rFonts w:ascii="Consolas" w:hAnsi="Consolas" w:cs="Consolas"/>
            <w:color w:val="111111"/>
          </w:rPr>
          <w:t xml:space="preserve"> </w:t>
        </w:r>
        <w:proofErr w:type="gramStart"/>
        <w:r>
          <w:rPr>
            <w:rFonts w:ascii="Consolas" w:hAnsi="Consolas" w:cs="Consolas"/>
            <w:color w:val="111111"/>
          </w:rPr>
          <w:t xml:space="preserve">[Prov. Eng. &amp; </w:t>
        </w:r>
        <w:proofErr w:type="spellStart"/>
        <w:r>
          <w:rPr>
            <w:rFonts w:ascii="Consolas" w:hAnsi="Consolas" w:cs="Consolas"/>
            <w:color w:val="111111"/>
          </w:rPr>
          <w:t>Scot.</w:t>
        </w:r>
        <w:proofErr w:type="spellEnd"/>
        <w:r>
          <w:rPr>
            <w:rFonts w:ascii="Consolas" w:hAnsi="Consolas" w:cs="Consolas"/>
            <w:color w:val="111111"/>
          </w:rPr>
          <w:t>]</w:t>
        </w:r>
        <w:proofErr w:type="gramEnd"/>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40" w:author="Unknown"/>
          <w:rFonts w:ascii="Consolas" w:hAnsi="Consolas" w:cs="Consolas"/>
          <w:color w:val="111111"/>
        </w:rPr>
      </w:pPr>
      <w:ins w:id="641" w:author="Unknown">
        <w:r>
          <w:rPr>
            <w:rFonts w:ascii="Consolas" w:hAnsi="Consolas" w:cs="Consolas"/>
            <w:color w:val="111111"/>
          </w:rPr>
          <w:t xml:space="preserve">   --Hall </w:t>
        </w:r>
        <w:proofErr w:type="spellStart"/>
        <w:r>
          <w:rPr>
            <w:rFonts w:ascii="Consolas" w:hAnsi="Consolas" w:cs="Consolas"/>
            <w:color w:val="111111"/>
          </w:rPr>
          <w:t>Caine</w:t>
        </w:r>
        <w:proofErr w:type="spellEnd"/>
        <w:r>
          <w:rPr>
            <w:rFonts w:ascii="Consolas" w:hAnsi="Consolas" w:cs="Consolas"/>
            <w:color w:val="111111"/>
          </w:rPr>
          <w: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42" w:author="Unknown"/>
          <w:rFonts w:ascii="Consolas" w:hAnsi="Consolas" w:cs="Consolas"/>
          <w:color w:val="111111"/>
        </w:rPr>
      </w:pPr>
      <w:ins w:id="643" w:author="Unknown">
        <w:r>
          <w:rPr>
            <w:rFonts w:ascii="Consolas" w:hAnsi="Consolas" w:cs="Consolas"/>
            <w:color w:val="111111"/>
          </w:rPr>
          <w:lastRenderedPageBreak/>
          <w:t xml:space="preserve">   [1913 Webster]</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44" w:author="Unknown"/>
          <w:rFonts w:ascii="Consolas" w:hAnsi="Consolas" w:cs="Consolas"/>
          <w:color w:val="111111"/>
        </w:rPr>
      </w:pPr>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45" w:author="Unknown"/>
          <w:rFonts w:ascii="Consolas" w:hAnsi="Consolas" w:cs="Consolas"/>
          <w:color w:val="111111"/>
        </w:rPr>
      </w:pPr>
      <w:ins w:id="646" w:author="Unknown">
        <w:r>
          <w:rPr>
            <w:rFonts w:ascii="Consolas" w:hAnsi="Consolas" w:cs="Consolas"/>
            <w:color w:val="111111"/>
          </w:rPr>
          <w:t xml:space="preserve">         Bash her open with a rock.               --Kipling.</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47" w:author="Unknown"/>
          <w:rFonts w:ascii="Consolas" w:hAnsi="Consolas" w:cs="Consolas"/>
          <w:color w:val="111111"/>
        </w:rPr>
      </w:pPr>
      <w:ins w:id="648" w:author="Unknown">
        <w:r>
          <w:rPr>
            <w:rFonts w:ascii="Consolas" w:hAnsi="Consolas" w:cs="Consolas"/>
            <w:color w:val="111111"/>
          </w:rPr>
          <w:t xml:space="preserve">   </w:t>
        </w:r>
        <w:proofErr w:type="gramStart"/>
        <w:r>
          <w:rPr>
            <w:rFonts w:ascii="Consolas" w:hAnsi="Consolas" w:cs="Consolas"/>
            <w:color w:val="111111"/>
          </w:rPr>
          <w:t>[Webster 1913 Suppl.]</w:t>
        </w:r>
        <w:proofErr w:type="gramEnd"/>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49" w:author="Unknown"/>
          <w:rFonts w:ascii="Consolas" w:hAnsi="Consolas" w:cs="Consolas"/>
          <w:color w:val="111111"/>
        </w:rPr>
      </w:pPr>
      <w:ins w:id="650" w:author="Unknown">
        <w:r>
          <w:rPr>
            <w:rFonts w:ascii="Consolas" w:hAnsi="Consolas" w:cs="Consolas"/>
            <w:color w:val="111111"/>
          </w:rPr>
          <w: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51" w:author="Unknown"/>
          <w:rFonts w:ascii="Consolas" w:hAnsi="Consolas" w:cs="Consolas"/>
          <w:color w:val="111111"/>
        </w:rPr>
      </w:pPr>
      <w:ins w:id="652" w:author="Unknown">
        <w:r>
          <w:rPr>
            <w:rFonts w:ascii="Consolas" w:hAnsi="Consolas" w:cs="Consolas"/>
            <w:color w:val="111111"/>
          </w:rPr>
          <w:t xml:space="preserve">151 "Bash" </w:t>
        </w:r>
        <w:proofErr w:type="spellStart"/>
        <w:r>
          <w:rPr>
            <w:rFonts w:ascii="Consolas" w:hAnsi="Consolas" w:cs="Consolas"/>
            <w:color w:val="111111"/>
          </w:rPr>
          <w:t>gcide</w:t>
        </w:r>
        <w:proofErr w:type="spellEnd"/>
        <w:r>
          <w:rPr>
            <w:rFonts w:ascii="Consolas" w:hAnsi="Consolas" w:cs="Consolas"/>
            <w:color w:val="111111"/>
          </w:rPr>
          <w:t xml:space="preserve"> "The Collaborative International Dictionary of English v.0.48"</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53" w:author="Unknown"/>
          <w:rFonts w:ascii="Consolas" w:hAnsi="Consolas" w:cs="Consolas"/>
          <w:color w:val="111111"/>
        </w:rPr>
      </w:pPr>
      <w:ins w:id="654" w:author="Unknown">
        <w:r>
          <w:rPr>
            <w:rFonts w:ascii="Consolas" w:hAnsi="Consolas" w:cs="Consolas"/>
            <w:color w:val="111111"/>
          </w:rPr>
          <w:t>Bash \Bash\, n.</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55" w:author="Unknown"/>
          <w:rFonts w:ascii="Consolas" w:hAnsi="Consolas" w:cs="Consolas"/>
          <w:color w:val="111111"/>
        </w:rPr>
      </w:pPr>
      <w:ins w:id="656" w:author="Unknown">
        <w:r>
          <w:rPr>
            <w:rFonts w:ascii="Consolas" w:hAnsi="Consolas" w:cs="Consolas"/>
            <w:color w:val="111111"/>
          </w:rPr>
          <w:t xml:space="preserve">   1. </w:t>
        </w:r>
        <w:proofErr w:type="gramStart"/>
        <w:r>
          <w:rPr>
            <w:rFonts w:ascii="Consolas" w:hAnsi="Consolas" w:cs="Consolas"/>
            <w:color w:val="111111"/>
          </w:rPr>
          <w:t>a</w:t>
        </w:r>
        <w:proofErr w:type="gramEnd"/>
        <w:r>
          <w:rPr>
            <w:rFonts w:ascii="Consolas" w:hAnsi="Consolas" w:cs="Consolas"/>
            <w:color w:val="111111"/>
          </w:rPr>
          <w:t xml:space="preserve"> forceful blow, especially one that does damage to its</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57" w:author="Unknown"/>
          <w:rFonts w:ascii="Consolas" w:hAnsi="Consolas" w:cs="Consolas"/>
          <w:color w:val="111111"/>
        </w:rPr>
      </w:pPr>
      <w:ins w:id="658" w:author="Unknown">
        <w:r>
          <w:rPr>
            <w:rFonts w:ascii="Consolas" w:hAnsi="Consolas" w:cs="Consolas"/>
            <w:color w:val="111111"/>
          </w:rPr>
          <w:t xml:space="preserve">      </w:t>
        </w:r>
        <w:proofErr w:type="gramStart"/>
        <w:r>
          <w:rPr>
            <w:rFonts w:ascii="Consolas" w:hAnsi="Consolas" w:cs="Consolas"/>
            <w:color w:val="111111"/>
          </w:rPr>
          <w:t>target</w:t>
        </w:r>
        <w:proofErr w:type="gramEnd"/>
        <w:r>
          <w:rPr>
            <w:rFonts w:ascii="Consolas" w:hAnsi="Consolas" w:cs="Consolas"/>
            <w:color w:val="111111"/>
          </w:rPr>
          <w: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59" w:author="Unknown"/>
          <w:rFonts w:ascii="Consolas" w:hAnsi="Consolas" w:cs="Consolas"/>
          <w:color w:val="111111"/>
        </w:rPr>
      </w:pPr>
      <w:ins w:id="660" w:author="Unknown">
        <w:r>
          <w:rPr>
            <w:rFonts w:ascii="Consolas" w:hAnsi="Consolas" w:cs="Consolas"/>
            <w:color w:val="111111"/>
          </w:rPr>
          <w:t xml:space="preserve">      [PJC]</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61" w:author="Unknown"/>
          <w:rFonts w:ascii="Consolas" w:hAnsi="Consolas" w:cs="Consolas"/>
          <w:color w:val="111111"/>
        </w:rPr>
      </w:pPr>
      <w:ins w:id="662" w:author="Unknown">
        <w:r>
          <w:rPr>
            <w:rFonts w:ascii="Consolas" w:hAnsi="Consolas" w:cs="Consolas"/>
            <w:color w:val="111111"/>
          </w:rPr>
          <w: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63" w:author="Unknown"/>
          <w:rFonts w:ascii="Consolas" w:hAnsi="Consolas" w:cs="Consolas"/>
          <w:color w:val="111111"/>
        </w:rPr>
      </w:pPr>
      <w:ins w:id="664" w:author="Unknown">
        <w:r>
          <w:rPr>
            <w:rFonts w:ascii="Consolas" w:hAnsi="Consolas" w:cs="Consolas"/>
            <w:color w:val="111111"/>
          </w:rPr>
          <w:t>.</w:t>
        </w:r>
      </w:ins>
    </w:p>
    <w:p w:rsidR="00424F5C" w:rsidRDefault="00424F5C" w:rsidP="00424F5C">
      <w:pPr>
        <w:pStyle w:val="NormalWeb"/>
        <w:shd w:val="clear" w:color="auto" w:fill="FFFFFF"/>
        <w:spacing w:before="0" w:beforeAutospacing="0" w:after="390" w:afterAutospacing="0"/>
        <w:rPr>
          <w:ins w:id="665" w:author="Unknown"/>
          <w:rFonts w:ascii="Georgia" w:hAnsi="Georgia"/>
          <w:color w:val="111111"/>
        </w:rPr>
      </w:pPr>
      <w:ins w:id="666" w:author="Unknown">
        <w:r>
          <w:rPr>
            <w:rFonts w:ascii="Georgia" w:hAnsi="Georgia"/>
            <w:color w:val="111111"/>
          </w:rPr>
          <w:t>Now you can see that it uses “The Collaborative International Dictionary of English”. There are many dictionaries are available. We can list all the dictionaries using</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67" w:author="Unknown"/>
          <w:rFonts w:ascii="Consolas" w:hAnsi="Consolas" w:cs="Consolas"/>
          <w:color w:val="111111"/>
        </w:rPr>
      </w:pPr>
      <w:ins w:id="668" w:author="Unknown">
        <w:r>
          <w:rPr>
            <w:rFonts w:ascii="Consolas" w:hAnsi="Consolas" w:cs="Consolas"/>
            <w:color w:val="111111"/>
          </w:rPr>
          <w:t>$ curl dict://dict.org/show:db</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69" w:author="Unknown"/>
          <w:rFonts w:ascii="Consolas" w:hAnsi="Consolas" w:cs="Consolas"/>
          <w:color w:val="111111"/>
        </w:rPr>
      </w:pPr>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70" w:author="Unknown"/>
          <w:rFonts w:ascii="Consolas" w:hAnsi="Consolas" w:cs="Consolas"/>
          <w:color w:val="111111"/>
        </w:rPr>
      </w:pPr>
      <w:proofErr w:type="gramStart"/>
      <w:ins w:id="671" w:author="Unknown">
        <w:r>
          <w:rPr>
            <w:rFonts w:ascii="Consolas" w:hAnsi="Consolas" w:cs="Consolas"/>
            <w:color w:val="111111"/>
          </w:rPr>
          <w:t>jargon</w:t>
        </w:r>
        <w:proofErr w:type="gramEnd"/>
        <w:r>
          <w:rPr>
            <w:rFonts w:ascii="Consolas" w:hAnsi="Consolas" w:cs="Consolas"/>
            <w:color w:val="111111"/>
          </w:rPr>
          <w:t xml:space="preserve"> "The Jargon File (version 4.4.7, 29 Dec 2003)"</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72" w:author="Unknown"/>
          <w:rFonts w:ascii="Consolas" w:hAnsi="Consolas" w:cs="Consolas"/>
          <w:color w:val="111111"/>
        </w:rPr>
      </w:pPr>
      <w:proofErr w:type="spellStart"/>
      <w:proofErr w:type="gramStart"/>
      <w:ins w:id="673" w:author="Unknown">
        <w:r>
          <w:rPr>
            <w:rFonts w:ascii="Consolas" w:hAnsi="Consolas" w:cs="Consolas"/>
            <w:color w:val="111111"/>
          </w:rPr>
          <w:t>foldoc</w:t>
        </w:r>
        <w:proofErr w:type="spellEnd"/>
        <w:proofErr w:type="gramEnd"/>
        <w:r>
          <w:rPr>
            <w:rFonts w:ascii="Consolas" w:hAnsi="Consolas" w:cs="Consolas"/>
            <w:color w:val="111111"/>
          </w:rPr>
          <w:t xml:space="preserve"> "The Free On-line Dictionary of Computing (26 July 2010)"</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74" w:author="Unknown"/>
          <w:rFonts w:ascii="Consolas" w:hAnsi="Consolas" w:cs="Consolas"/>
          <w:color w:val="111111"/>
        </w:rPr>
      </w:pPr>
      <w:proofErr w:type="spellStart"/>
      <w:proofErr w:type="gramStart"/>
      <w:ins w:id="675" w:author="Unknown">
        <w:r>
          <w:rPr>
            <w:rFonts w:ascii="Consolas" w:hAnsi="Consolas" w:cs="Consolas"/>
            <w:color w:val="111111"/>
          </w:rPr>
          <w:t>easton</w:t>
        </w:r>
        <w:proofErr w:type="spellEnd"/>
        <w:proofErr w:type="gramEnd"/>
        <w:r>
          <w:rPr>
            <w:rFonts w:ascii="Consolas" w:hAnsi="Consolas" w:cs="Consolas"/>
            <w:color w:val="111111"/>
          </w:rPr>
          <w:t xml:space="preserve"> "Easton's 1897 Bible Dictionary"</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76" w:author="Unknown"/>
          <w:rFonts w:ascii="Consolas" w:hAnsi="Consolas" w:cs="Consolas"/>
          <w:color w:val="111111"/>
        </w:rPr>
      </w:pPr>
      <w:proofErr w:type="spellStart"/>
      <w:proofErr w:type="gramStart"/>
      <w:ins w:id="677" w:author="Unknown">
        <w:r>
          <w:rPr>
            <w:rFonts w:ascii="Consolas" w:hAnsi="Consolas" w:cs="Consolas"/>
            <w:color w:val="111111"/>
          </w:rPr>
          <w:t>hitchcock</w:t>
        </w:r>
        <w:proofErr w:type="spellEnd"/>
        <w:proofErr w:type="gramEnd"/>
        <w:r>
          <w:rPr>
            <w:rFonts w:ascii="Consolas" w:hAnsi="Consolas" w:cs="Consolas"/>
            <w:color w:val="111111"/>
          </w:rPr>
          <w:t xml:space="preserve"> "Hitchcock's Bible Names Dictionary (late 1800's)"</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78" w:author="Unknown"/>
          <w:rFonts w:ascii="Consolas" w:hAnsi="Consolas" w:cs="Consolas"/>
          <w:color w:val="111111"/>
        </w:rPr>
      </w:pPr>
      <w:proofErr w:type="spellStart"/>
      <w:proofErr w:type="gramStart"/>
      <w:ins w:id="679" w:author="Unknown">
        <w:r>
          <w:rPr>
            <w:rFonts w:ascii="Consolas" w:hAnsi="Consolas" w:cs="Consolas"/>
            <w:color w:val="111111"/>
          </w:rPr>
          <w:lastRenderedPageBreak/>
          <w:t>bouvier</w:t>
        </w:r>
        <w:proofErr w:type="spellEnd"/>
        <w:proofErr w:type="gramEnd"/>
        <w:r>
          <w:rPr>
            <w:rFonts w:ascii="Consolas" w:hAnsi="Consolas" w:cs="Consolas"/>
            <w:color w:val="111111"/>
          </w:rPr>
          <w:t xml:space="preserve"> "</w:t>
        </w:r>
        <w:proofErr w:type="spellStart"/>
        <w:r>
          <w:rPr>
            <w:rFonts w:ascii="Consolas" w:hAnsi="Consolas" w:cs="Consolas"/>
            <w:color w:val="111111"/>
          </w:rPr>
          <w:t>Bouvier's</w:t>
        </w:r>
        <w:proofErr w:type="spellEnd"/>
        <w:r>
          <w:rPr>
            <w:rFonts w:ascii="Consolas" w:hAnsi="Consolas" w:cs="Consolas"/>
            <w:color w:val="111111"/>
          </w:rPr>
          <w:t xml:space="preserve"> Law Dictionary, Revised 6th Ed (1856)"</w:t>
        </w:r>
      </w:ins>
    </w:p>
    <w:p w:rsidR="00424F5C" w:rsidRDefault="00424F5C" w:rsidP="00424F5C">
      <w:pPr>
        <w:pStyle w:val="NormalWeb"/>
        <w:shd w:val="clear" w:color="auto" w:fill="FFFFFF"/>
        <w:spacing w:before="0" w:beforeAutospacing="0" w:after="390" w:afterAutospacing="0"/>
        <w:rPr>
          <w:ins w:id="680" w:author="Unknown"/>
          <w:rFonts w:ascii="Georgia" w:hAnsi="Georgia"/>
          <w:color w:val="111111"/>
        </w:rPr>
      </w:pPr>
      <w:ins w:id="681" w:author="Unknown">
        <w:r>
          <w:rPr>
            <w:rFonts w:ascii="Georgia" w:hAnsi="Georgia"/>
            <w:color w:val="111111"/>
          </w:rPr>
          <w:t>Now in-order to find the actual meaning of Bash in computer we can search for bash in “</w:t>
        </w:r>
        <w:proofErr w:type="spellStart"/>
        <w:r>
          <w:rPr>
            <w:rFonts w:ascii="Georgia" w:hAnsi="Georgia"/>
            <w:color w:val="111111"/>
          </w:rPr>
          <w:t>foldoc</w:t>
        </w:r>
        <w:proofErr w:type="spellEnd"/>
        <w:r>
          <w:rPr>
            <w:rFonts w:ascii="Georgia" w:hAnsi="Georgia"/>
            <w:color w:val="111111"/>
          </w:rPr>
          <w:t>” dictionary as follows</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82" w:author="Unknown"/>
          <w:rFonts w:ascii="Consolas" w:hAnsi="Consolas" w:cs="Consolas"/>
          <w:color w:val="111111"/>
        </w:rPr>
      </w:pPr>
      <w:ins w:id="683" w:author="Unknown">
        <w:r>
          <w:rPr>
            <w:rFonts w:ascii="Consolas" w:hAnsi="Consolas" w:cs="Consolas"/>
            <w:color w:val="111111"/>
          </w:rPr>
          <w:t>$ curl dict://dict.org/d:bash:foldoc</w:t>
        </w:r>
      </w:ins>
    </w:p>
    <w:p w:rsidR="00424F5C" w:rsidRDefault="00424F5C" w:rsidP="00424F5C">
      <w:pPr>
        <w:pStyle w:val="NormalWeb"/>
        <w:shd w:val="clear" w:color="auto" w:fill="FFFFFF"/>
        <w:spacing w:before="0" w:beforeAutospacing="0" w:after="390" w:afterAutospacing="0"/>
        <w:rPr>
          <w:ins w:id="684" w:author="Unknown"/>
          <w:rFonts w:ascii="Georgia" w:hAnsi="Georgia"/>
          <w:color w:val="111111"/>
        </w:rPr>
      </w:pPr>
      <w:ins w:id="685" w:author="Unknown">
        <w:r>
          <w:rPr>
            <w:rFonts w:ascii="Georgia" w:hAnsi="Georgia"/>
            <w:color w:val="111111"/>
          </w:rPr>
          <w:t>The result will be,</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86" w:author="Unknown"/>
          <w:rFonts w:ascii="Consolas" w:hAnsi="Consolas" w:cs="Consolas"/>
          <w:color w:val="111111"/>
        </w:rPr>
      </w:pPr>
      <w:proofErr w:type="gramStart"/>
      <w:ins w:id="687" w:author="Unknown">
        <w:r>
          <w:rPr>
            <w:rFonts w:ascii="Consolas" w:hAnsi="Consolas" w:cs="Consolas"/>
            <w:color w:val="111111"/>
          </w:rPr>
          <w:t>bash</w:t>
        </w:r>
        <w:proofErr w:type="gramEnd"/>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88" w:author="Unknown"/>
          <w:rFonts w:ascii="Consolas" w:hAnsi="Consolas" w:cs="Consolas"/>
          <w:color w:val="111111"/>
        </w:rPr>
      </w:pPr>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89" w:author="Unknown"/>
          <w:rFonts w:ascii="Consolas" w:hAnsi="Consolas" w:cs="Consolas"/>
          <w:color w:val="111111"/>
        </w:rPr>
      </w:pPr>
      <w:ins w:id="690" w:author="Unknown">
        <w:r>
          <w:rPr>
            <w:rFonts w:ascii="Consolas" w:hAnsi="Consolas" w:cs="Consolas"/>
            <w:color w:val="111111"/>
          </w:rPr>
          <w:t xml:space="preserve">   Bourne Again </w:t>
        </w:r>
        <w:proofErr w:type="spellStart"/>
        <w:r>
          <w:rPr>
            <w:rFonts w:ascii="Consolas" w:hAnsi="Consolas" w:cs="Consolas"/>
            <w:color w:val="111111"/>
          </w:rPr>
          <w:t>SHell</w:t>
        </w:r>
        <w:proofErr w:type="spellEnd"/>
        <w:r>
          <w:rPr>
            <w:rFonts w:ascii="Consolas" w:hAnsi="Consolas" w:cs="Consolas"/>
            <w:color w:val="111111"/>
          </w:rPr>
          <w:t>.  {GNU}'s {command interpreter} for {</w:t>
        </w:r>
        <w:proofErr w:type="gramStart"/>
        <w:r>
          <w:rPr>
            <w:rFonts w:ascii="Consolas" w:hAnsi="Consolas" w:cs="Consolas"/>
            <w:color w:val="111111"/>
          </w:rPr>
          <w:t>Unix</w:t>
        </w:r>
        <w:proofErr w:type="gramEnd"/>
        <w:r>
          <w:rPr>
            <w:rFonts w:ascii="Consolas" w:hAnsi="Consolas" w:cs="Consolas"/>
            <w:color w:val="111111"/>
          </w:rPr>
          <w:t>}.</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91" w:author="Unknown"/>
          <w:rFonts w:ascii="Consolas" w:hAnsi="Consolas" w:cs="Consolas"/>
          <w:color w:val="111111"/>
        </w:rPr>
      </w:pPr>
      <w:ins w:id="692" w:author="Unknown">
        <w:r>
          <w:rPr>
            <w:rFonts w:ascii="Consolas" w:hAnsi="Consolas" w:cs="Consolas"/>
            <w:color w:val="111111"/>
          </w:rPr>
          <w:t xml:space="preserve">   Bash is a {</w:t>
        </w:r>
        <w:proofErr w:type="spellStart"/>
        <w:r>
          <w:rPr>
            <w:rFonts w:ascii="Consolas" w:hAnsi="Consolas" w:cs="Consolas"/>
            <w:color w:val="111111"/>
          </w:rPr>
          <w:t>Posix</w:t>
        </w:r>
        <w:proofErr w:type="spellEnd"/>
        <w:r>
          <w:rPr>
            <w:rFonts w:ascii="Consolas" w:hAnsi="Consolas" w:cs="Consolas"/>
            <w:color w:val="111111"/>
          </w:rPr>
          <w:t>}-compatible {shell} with full {Bourne shell}</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93" w:author="Unknown"/>
          <w:rFonts w:ascii="Consolas" w:hAnsi="Consolas" w:cs="Consolas"/>
          <w:color w:val="111111"/>
        </w:rPr>
      </w:pPr>
      <w:ins w:id="694" w:author="Unknown">
        <w:r>
          <w:rPr>
            <w:rFonts w:ascii="Consolas" w:hAnsi="Consolas" w:cs="Consolas"/>
            <w:color w:val="111111"/>
          </w:rPr>
          <w:t xml:space="preserve">   </w:t>
        </w:r>
        <w:proofErr w:type="gramStart"/>
        <w:r>
          <w:rPr>
            <w:rFonts w:ascii="Consolas" w:hAnsi="Consolas" w:cs="Consolas"/>
            <w:color w:val="111111"/>
          </w:rPr>
          <w:t>syntax</w:t>
        </w:r>
        <w:proofErr w:type="gramEnd"/>
        <w:r>
          <w:rPr>
            <w:rFonts w:ascii="Consolas" w:hAnsi="Consolas" w:cs="Consolas"/>
            <w:color w:val="111111"/>
          </w:rPr>
          <w:t>, and some {C shell} commands built in.  The Bourne</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95" w:author="Unknown"/>
          <w:rFonts w:ascii="Consolas" w:hAnsi="Consolas" w:cs="Consolas"/>
          <w:color w:val="111111"/>
        </w:rPr>
      </w:pPr>
      <w:ins w:id="696" w:author="Unknown">
        <w:r>
          <w:rPr>
            <w:rFonts w:ascii="Consolas" w:hAnsi="Consolas" w:cs="Consolas"/>
            <w:color w:val="111111"/>
          </w:rPr>
          <w:t xml:space="preserve">   Again Shell supports {</w:t>
        </w:r>
        <w:proofErr w:type="spellStart"/>
        <w:r>
          <w:rPr>
            <w:rFonts w:ascii="Consolas" w:hAnsi="Consolas" w:cs="Consolas"/>
            <w:color w:val="111111"/>
          </w:rPr>
          <w:t>Emacs</w:t>
        </w:r>
        <w:proofErr w:type="spellEnd"/>
        <w:r>
          <w:rPr>
            <w:rFonts w:ascii="Consolas" w:hAnsi="Consolas" w:cs="Consolas"/>
            <w:color w:val="111111"/>
          </w:rPr>
          <w:t>}-style command-line editing, job</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97" w:author="Unknown"/>
          <w:rFonts w:ascii="Consolas" w:hAnsi="Consolas" w:cs="Consolas"/>
          <w:color w:val="111111"/>
        </w:rPr>
      </w:pPr>
      <w:ins w:id="698" w:author="Unknown">
        <w:r>
          <w:rPr>
            <w:rFonts w:ascii="Consolas" w:hAnsi="Consolas" w:cs="Consolas"/>
            <w:color w:val="111111"/>
          </w:rPr>
          <w:t xml:space="preserve">   </w:t>
        </w:r>
        <w:proofErr w:type="gramStart"/>
        <w:r>
          <w:rPr>
            <w:rFonts w:ascii="Consolas" w:hAnsi="Consolas" w:cs="Consolas"/>
            <w:color w:val="111111"/>
          </w:rPr>
          <w:t>control</w:t>
        </w:r>
        <w:proofErr w:type="gramEnd"/>
        <w:r>
          <w:rPr>
            <w:rFonts w:ascii="Consolas" w:hAnsi="Consolas" w:cs="Consolas"/>
            <w:color w:val="111111"/>
          </w:rPr>
          <w:t>, functions, and on-line help.  Written by Brian Fox of</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699" w:author="Unknown"/>
          <w:rFonts w:ascii="Consolas" w:hAnsi="Consolas" w:cs="Consolas"/>
          <w:color w:val="111111"/>
        </w:rPr>
      </w:pPr>
      <w:ins w:id="700" w:author="Unknown">
        <w:r>
          <w:rPr>
            <w:rFonts w:ascii="Consolas" w:hAnsi="Consolas" w:cs="Consolas"/>
            <w:color w:val="111111"/>
          </w:rPr>
          <w:t xml:space="preserve">   </w:t>
        </w:r>
        <w:proofErr w:type="gramStart"/>
        <w:r>
          <w:rPr>
            <w:rFonts w:ascii="Consolas" w:hAnsi="Consolas" w:cs="Consolas"/>
            <w:color w:val="111111"/>
          </w:rPr>
          <w:t>{UCSB}.</w:t>
        </w:r>
        <w:proofErr w:type="gramEnd"/>
      </w:ins>
    </w:p>
    <w:p w:rsidR="00424F5C" w:rsidRDefault="00424F5C" w:rsidP="00424F5C">
      <w:pPr>
        <w:pStyle w:val="NormalWeb"/>
        <w:shd w:val="clear" w:color="auto" w:fill="FFFFFF"/>
        <w:spacing w:before="0" w:beforeAutospacing="0" w:after="0" w:afterAutospacing="0"/>
        <w:rPr>
          <w:ins w:id="701" w:author="Unknown"/>
          <w:rFonts w:ascii="Georgia" w:hAnsi="Georgia"/>
          <w:color w:val="111111"/>
        </w:rPr>
      </w:pPr>
      <w:ins w:id="702" w:author="Unknown">
        <w:r>
          <w:rPr>
            <w:rFonts w:ascii="Georgia" w:hAnsi="Georgia"/>
            <w:color w:val="111111"/>
          </w:rPr>
          <w:t>For more details with regard to DICT please read</w:t>
        </w:r>
        <w:r>
          <w:rPr>
            <w:rStyle w:val="apple-converted-space"/>
            <w:rFonts w:ascii="Georgia" w:hAnsi="Georgia"/>
            <w:color w:val="111111"/>
          </w:rPr>
          <w:t> </w:t>
        </w:r>
        <w:r w:rsidR="00A707F4">
          <w:rPr>
            <w:rFonts w:ascii="Georgia" w:hAnsi="Georgia"/>
            <w:color w:val="111111"/>
          </w:rPr>
          <w:fldChar w:fldCharType="begin"/>
        </w:r>
        <w:r>
          <w:rPr>
            <w:rFonts w:ascii="Georgia" w:hAnsi="Georgia"/>
            <w:color w:val="111111"/>
          </w:rPr>
          <w:instrText xml:space="preserve"> HYPERLINK "http://tools.ietf.org/html/rfc2229" </w:instrText>
        </w:r>
        <w:r w:rsidR="00A707F4">
          <w:rPr>
            <w:rFonts w:ascii="Georgia" w:hAnsi="Georgia"/>
            <w:color w:val="111111"/>
          </w:rPr>
          <w:fldChar w:fldCharType="separate"/>
        </w:r>
        <w:r>
          <w:rPr>
            <w:rStyle w:val="Hyperlink"/>
            <w:rFonts w:ascii="Georgia" w:hAnsi="Georgia"/>
            <w:color w:val="DD0000"/>
          </w:rPr>
          <w:t>RFC2229</w:t>
        </w:r>
        <w:r w:rsidR="00A707F4">
          <w:rPr>
            <w:rFonts w:ascii="Georgia" w:hAnsi="Georgia"/>
            <w:color w:val="111111"/>
          </w:rPr>
          <w:fldChar w:fldCharType="end"/>
        </w:r>
      </w:ins>
    </w:p>
    <w:p w:rsidR="00424F5C" w:rsidRDefault="00424F5C" w:rsidP="00424F5C">
      <w:pPr>
        <w:pStyle w:val="Heading3"/>
        <w:shd w:val="clear" w:color="auto" w:fill="FFFFFF"/>
        <w:spacing w:before="440" w:after="147" w:line="293" w:lineRule="atLeast"/>
        <w:rPr>
          <w:ins w:id="703" w:author="Unknown"/>
          <w:rFonts w:ascii="Georgia" w:hAnsi="Georgia"/>
          <w:b w:val="0"/>
          <w:bCs w:val="0"/>
          <w:color w:val="111111"/>
          <w:sz w:val="31"/>
          <w:szCs w:val="31"/>
        </w:rPr>
      </w:pPr>
      <w:ins w:id="704" w:author="Unknown">
        <w:r>
          <w:rPr>
            <w:rFonts w:ascii="Georgia" w:hAnsi="Georgia"/>
            <w:b w:val="0"/>
            <w:bCs w:val="0"/>
            <w:color w:val="111111"/>
            <w:sz w:val="31"/>
            <w:szCs w:val="31"/>
          </w:rPr>
          <w:t>14. Use Proxy to Download a File</w:t>
        </w:r>
      </w:ins>
    </w:p>
    <w:p w:rsidR="00424F5C" w:rsidRDefault="00424F5C" w:rsidP="00424F5C">
      <w:pPr>
        <w:pStyle w:val="NormalWeb"/>
        <w:shd w:val="clear" w:color="auto" w:fill="FFFFFF"/>
        <w:spacing w:before="0" w:beforeAutospacing="0" w:after="390" w:afterAutospacing="0"/>
        <w:rPr>
          <w:ins w:id="705" w:author="Unknown"/>
          <w:rFonts w:ascii="Georgia" w:hAnsi="Georgia"/>
          <w:color w:val="111111"/>
        </w:rPr>
      </w:pPr>
      <w:ins w:id="706" w:author="Unknown">
        <w:r>
          <w:rPr>
            <w:rFonts w:ascii="Georgia" w:hAnsi="Georgia"/>
            <w:color w:val="111111"/>
          </w:rPr>
          <w:t xml:space="preserve">We can specify </w:t>
        </w:r>
        <w:proofErr w:type="spellStart"/>
        <w:r>
          <w:rPr>
            <w:rFonts w:ascii="Georgia" w:hAnsi="Georgia"/>
            <w:color w:val="111111"/>
          </w:rPr>
          <w:t>cURL</w:t>
        </w:r>
        <w:proofErr w:type="spellEnd"/>
        <w:r>
          <w:rPr>
            <w:rFonts w:ascii="Georgia" w:hAnsi="Georgia"/>
            <w:color w:val="111111"/>
          </w:rPr>
          <w:t xml:space="preserve"> to use proxy to do the specific operation using -x option. We need to specify the host and port of the proxy.</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707" w:author="Unknown"/>
          <w:rFonts w:ascii="Consolas" w:hAnsi="Consolas" w:cs="Consolas"/>
          <w:color w:val="111111"/>
        </w:rPr>
      </w:pPr>
      <w:ins w:id="708" w:author="Unknown">
        <w:r>
          <w:rPr>
            <w:rFonts w:ascii="Consolas" w:hAnsi="Consolas" w:cs="Consolas"/>
            <w:color w:val="111111"/>
          </w:rPr>
          <w:t xml:space="preserve">$ </w:t>
        </w:r>
        <w:proofErr w:type="gramStart"/>
        <w:r>
          <w:rPr>
            <w:rFonts w:ascii="Consolas" w:hAnsi="Consolas" w:cs="Consolas"/>
            <w:color w:val="111111"/>
          </w:rPr>
          <w:t>curl</w:t>
        </w:r>
        <w:proofErr w:type="gramEnd"/>
        <w:r>
          <w:rPr>
            <w:rFonts w:ascii="Consolas" w:hAnsi="Consolas" w:cs="Consolas"/>
            <w:color w:val="111111"/>
          </w:rPr>
          <w:t xml:space="preserve"> -x proxysever.test.com:3128 http://google.co.in</w:t>
        </w:r>
      </w:ins>
    </w:p>
    <w:p w:rsidR="00424F5C" w:rsidRDefault="00424F5C" w:rsidP="00424F5C">
      <w:pPr>
        <w:pStyle w:val="Heading3"/>
        <w:shd w:val="clear" w:color="auto" w:fill="FFFFFF"/>
        <w:spacing w:before="440" w:after="147" w:line="293" w:lineRule="atLeast"/>
        <w:rPr>
          <w:ins w:id="709" w:author="Unknown"/>
          <w:rFonts w:ascii="Georgia" w:hAnsi="Georgia" w:cs="Times New Roman"/>
          <w:b w:val="0"/>
          <w:bCs w:val="0"/>
          <w:color w:val="111111"/>
          <w:sz w:val="31"/>
          <w:szCs w:val="31"/>
        </w:rPr>
      </w:pPr>
      <w:ins w:id="710" w:author="Unknown">
        <w:r>
          <w:rPr>
            <w:rFonts w:ascii="Georgia" w:hAnsi="Georgia"/>
            <w:b w:val="0"/>
            <w:bCs w:val="0"/>
            <w:color w:val="111111"/>
            <w:sz w:val="31"/>
            <w:szCs w:val="31"/>
          </w:rPr>
          <w:lastRenderedPageBreak/>
          <w:t>15. Send Mail using SMTP Protocol</w:t>
        </w:r>
      </w:ins>
    </w:p>
    <w:p w:rsidR="00424F5C" w:rsidRDefault="00424F5C" w:rsidP="00424F5C">
      <w:pPr>
        <w:pStyle w:val="NormalWeb"/>
        <w:shd w:val="clear" w:color="auto" w:fill="FFFFFF"/>
        <w:spacing w:before="0" w:beforeAutospacing="0" w:after="390" w:afterAutospacing="0"/>
        <w:rPr>
          <w:ins w:id="711" w:author="Unknown"/>
          <w:rFonts w:ascii="Georgia" w:hAnsi="Georgia"/>
          <w:color w:val="111111"/>
        </w:rPr>
      </w:pPr>
      <w:proofErr w:type="spellStart"/>
      <w:proofErr w:type="gramStart"/>
      <w:ins w:id="712" w:author="Unknown">
        <w:r>
          <w:rPr>
            <w:rFonts w:ascii="Georgia" w:hAnsi="Georgia"/>
            <w:color w:val="111111"/>
          </w:rPr>
          <w:t>cURL</w:t>
        </w:r>
        <w:proofErr w:type="spellEnd"/>
        <w:proofErr w:type="gramEnd"/>
        <w:r>
          <w:rPr>
            <w:rFonts w:ascii="Georgia" w:hAnsi="Georgia"/>
            <w:color w:val="111111"/>
          </w:rPr>
          <w:t xml:space="preserve"> can also be used to send mail using the SMTP protocol. You should specify the from-address, to-address, and the </w:t>
        </w:r>
        <w:proofErr w:type="spellStart"/>
        <w:r>
          <w:rPr>
            <w:rFonts w:ascii="Georgia" w:hAnsi="Georgia"/>
            <w:color w:val="111111"/>
          </w:rPr>
          <w:t>mailserver</w:t>
        </w:r>
        <w:proofErr w:type="spellEnd"/>
        <w:r>
          <w:rPr>
            <w:rFonts w:ascii="Georgia" w:hAnsi="Georgia"/>
            <w:color w:val="111111"/>
          </w:rPr>
          <w:t xml:space="preserve"> </w:t>
        </w:r>
        <w:proofErr w:type="spellStart"/>
        <w:r>
          <w:rPr>
            <w:rFonts w:ascii="Georgia" w:hAnsi="Georgia"/>
            <w:color w:val="111111"/>
          </w:rPr>
          <w:t>ip</w:t>
        </w:r>
        <w:proofErr w:type="spellEnd"/>
        <w:r>
          <w:rPr>
            <w:rFonts w:ascii="Georgia" w:hAnsi="Georgia"/>
            <w:color w:val="111111"/>
          </w:rPr>
          <w:t>-address as shown below.</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713" w:author="Unknown"/>
          <w:rFonts w:ascii="Consolas" w:hAnsi="Consolas" w:cs="Consolas"/>
          <w:color w:val="111111"/>
        </w:rPr>
      </w:pPr>
      <w:ins w:id="714" w:author="Unknown">
        <w:r>
          <w:rPr>
            <w:rFonts w:ascii="Consolas" w:hAnsi="Consolas" w:cs="Consolas"/>
            <w:color w:val="111111"/>
          </w:rPr>
          <w:t>$ curl --mail-from blah@test.com --mail-rcpt foo@test.com smtp://mailserver.com</w:t>
        </w:r>
      </w:ins>
    </w:p>
    <w:p w:rsidR="00424F5C" w:rsidRDefault="00424F5C" w:rsidP="00424F5C">
      <w:pPr>
        <w:pStyle w:val="NormalWeb"/>
        <w:shd w:val="clear" w:color="auto" w:fill="FFFFFF"/>
        <w:spacing w:before="0" w:beforeAutospacing="0" w:after="390" w:afterAutospacing="0"/>
        <w:rPr>
          <w:ins w:id="715" w:author="Unknown"/>
          <w:rFonts w:ascii="Georgia" w:hAnsi="Georgia"/>
          <w:color w:val="111111"/>
        </w:rPr>
      </w:pPr>
      <w:ins w:id="716" w:author="Unknown">
        <w:r>
          <w:rPr>
            <w:rFonts w:ascii="Georgia" w:hAnsi="Georgia"/>
            <w:color w:val="111111"/>
          </w:rPr>
          <w:t xml:space="preserve">Once the above command is entered, it will wait for the user to provide the data to mail. Once you’ve composed your message, </w:t>
        </w:r>
        <w:proofErr w:type="gramStart"/>
        <w:r>
          <w:rPr>
            <w:rFonts w:ascii="Georgia" w:hAnsi="Georgia"/>
            <w:color w:val="111111"/>
          </w:rPr>
          <w:t>type .</w:t>
        </w:r>
        <w:proofErr w:type="gramEnd"/>
        <w:r>
          <w:rPr>
            <w:rFonts w:ascii="Georgia" w:hAnsi="Georgia"/>
            <w:color w:val="111111"/>
          </w:rPr>
          <w:t xml:space="preserve"> (</w:t>
        </w:r>
        <w:proofErr w:type="gramStart"/>
        <w:r>
          <w:rPr>
            <w:rFonts w:ascii="Georgia" w:hAnsi="Georgia"/>
            <w:color w:val="111111"/>
          </w:rPr>
          <w:t>period</w:t>
        </w:r>
        <w:proofErr w:type="gramEnd"/>
        <w:r>
          <w:rPr>
            <w:rFonts w:ascii="Georgia" w:hAnsi="Georgia"/>
            <w:color w:val="111111"/>
          </w:rPr>
          <w:t>) as the last line, which will send the email immediately.</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717" w:author="Unknown"/>
          <w:rFonts w:ascii="Consolas" w:hAnsi="Consolas" w:cs="Consolas"/>
          <w:color w:val="111111"/>
        </w:rPr>
      </w:pPr>
      <w:ins w:id="718" w:author="Unknown">
        <w:r>
          <w:rPr>
            <w:rFonts w:ascii="Consolas" w:hAnsi="Consolas" w:cs="Consolas"/>
            <w:color w:val="111111"/>
          </w:rPr>
          <w:t>Subject: Testing</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719" w:author="Unknown"/>
          <w:rFonts w:ascii="Consolas" w:hAnsi="Consolas" w:cs="Consolas"/>
          <w:color w:val="111111"/>
        </w:rPr>
      </w:pPr>
      <w:ins w:id="720" w:author="Unknown">
        <w:r>
          <w:rPr>
            <w:rFonts w:ascii="Consolas" w:hAnsi="Consolas" w:cs="Consolas"/>
            <w:color w:val="111111"/>
          </w:rPr>
          <w:t>This is a test mail</w:t>
        </w:r>
      </w:ins>
    </w:p>
    <w:p w:rsidR="00424F5C" w:rsidRDefault="00424F5C" w:rsidP="00424F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ins w:id="721" w:author="Unknown"/>
          <w:rFonts w:ascii="Consolas" w:hAnsi="Consolas" w:cs="Consolas"/>
          <w:color w:val="111111"/>
        </w:rPr>
      </w:pPr>
      <w:ins w:id="722" w:author="Unknown">
        <w:r>
          <w:rPr>
            <w:rFonts w:ascii="Consolas" w:hAnsi="Consolas" w:cs="Consolas"/>
            <w:color w:val="111111"/>
          </w:rPr>
          <w:t>.</w:t>
        </w:r>
      </w:ins>
    </w:p>
    <w:p w:rsidR="000A0731" w:rsidRPr="00DF53BA" w:rsidRDefault="000A0731" w:rsidP="00DF53BA">
      <w:pPr>
        <w:spacing w:before="100" w:beforeAutospacing="1" w:after="100" w:afterAutospacing="1" w:line="240" w:lineRule="auto"/>
        <w:rPr>
          <w:rFonts w:ascii="Times New Roman" w:eastAsia="Times New Roman" w:hAnsi="Times New Roman" w:cs="Times New Roman"/>
          <w:sz w:val="24"/>
          <w:szCs w:val="24"/>
        </w:rPr>
      </w:pPr>
    </w:p>
    <w:sectPr w:rsidR="000A0731" w:rsidRPr="00DF53BA" w:rsidSect="001F52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44119"/>
    <w:multiLevelType w:val="multilevel"/>
    <w:tmpl w:val="4AFE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9F6381"/>
    <w:multiLevelType w:val="multilevel"/>
    <w:tmpl w:val="51EA07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DF53BA"/>
    <w:rsid w:val="000A0731"/>
    <w:rsid w:val="001F52F7"/>
    <w:rsid w:val="00424F5C"/>
    <w:rsid w:val="00471355"/>
    <w:rsid w:val="004D551C"/>
    <w:rsid w:val="00611680"/>
    <w:rsid w:val="00A707F4"/>
    <w:rsid w:val="00B96785"/>
    <w:rsid w:val="00D83544"/>
    <w:rsid w:val="00DF53BA"/>
    <w:rsid w:val="00E718F2"/>
    <w:rsid w:val="00F11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2F7"/>
  </w:style>
  <w:style w:type="paragraph" w:styleId="Heading1">
    <w:name w:val="heading 1"/>
    <w:basedOn w:val="Normal"/>
    <w:next w:val="Normal"/>
    <w:link w:val="Heading1Char"/>
    <w:uiPriority w:val="9"/>
    <w:qFormat/>
    <w:rsid w:val="00424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110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18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F53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53BA"/>
    <w:rPr>
      <w:rFonts w:ascii="Times New Roman" w:eastAsia="Times New Roman" w:hAnsi="Times New Roman" w:cs="Times New Roman"/>
      <w:b/>
      <w:bCs/>
      <w:sz w:val="24"/>
      <w:szCs w:val="24"/>
    </w:rPr>
  </w:style>
  <w:style w:type="paragraph" w:styleId="NormalWeb">
    <w:name w:val="Normal (Web)"/>
    <w:basedOn w:val="Normal"/>
    <w:uiPriority w:val="99"/>
    <w:unhideWhenUsed/>
    <w:rsid w:val="00DF53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53BA"/>
    <w:rPr>
      <w:b/>
      <w:bCs/>
    </w:rPr>
  </w:style>
  <w:style w:type="paragraph" w:styleId="HTMLPreformatted">
    <w:name w:val="HTML Preformatted"/>
    <w:basedOn w:val="Normal"/>
    <w:link w:val="HTMLPreformattedChar"/>
    <w:uiPriority w:val="99"/>
    <w:semiHidden/>
    <w:unhideWhenUsed/>
    <w:rsid w:val="00DF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3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53BA"/>
    <w:rPr>
      <w:color w:val="0000FF"/>
      <w:u w:val="single"/>
    </w:rPr>
  </w:style>
  <w:style w:type="character" w:customStyle="1" w:styleId="Heading2Char">
    <w:name w:val="Heading 2 Char"/>
    <w:basedOn w:val="DefaultParagraphFont"/>
    <w:link w:val="Heading2"/>
    <w:uiPriority w:val="9"/>
    <w:semiHidden/>
    <w:rsid w:val="00F110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718F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718F2"/>
    <w:rPr>
      <w:rFonts w:ascii="Courier New" w:eastAsia="Times New Roman" w:hAnsi="Courier New" w:cs="Courier New"/>
      <w:sz w:val="20"/>
      <w:szCs w:val="20"/>
    </w:rPr>
  </w:style>
  <w:style w:type="paragraph" w:customStyle="1" w:styleId="wp-caption-text">
    <w:name w:val="wp-caption-text"/>
    <w:basedOn w:val="Normal"/>
    <w:rsid w:val="00E718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1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F2"/>
    <w:rPr>
      <w:rFonts w:ascii="Tahoma" w:hAnsi="Tahoma" w:cs="Tahoma"/>
      <w:sz w:val="16"/>
      <w:szCs w:val="16"/>
    </w:rPr>
  </w:style>
  <w:style w:type="character" w:customStyle="1" w:styleId="Heading1Char">
    <w:name w:val="Heading 1 Char"/>
    <w:basedOn w:val="DefaultParagraphFont"/>
    <w:link w:val="Heading1"/>
    <w:uiPriority w:val="9"/>
    <w:rsid w:val="00424F5C"/>
    <w:rPr>
      <w:rFonts w:asciiTheme="majorHAnsi" w:eastAsiaTheme="majorEastAsia" w:hAnsiTheme="majorHAnsi" w:cstheme="majorBidi"/>
      <w:b/>
      <w:bCs/>
      <w:color w:val="365F91" w:themeColor="accent1" w:themeShade="BF"/>
      <w:sz w:val="28"/>
      <w:szCs w:val="28"/>
    </w:rPr>
  </w:style>
  <w:style w:type="character" w:customStyle="1" w:styleId="postauthorintro">
    <w:name w:val="post_author_intro"/>
    <w:basedOn w:val="DefaultParagraphFont"/>
    <w:rsid w:val="00424F5C"/>
  </w:style>
  <w:style w:type="character" w:customStyle="1" w:styleId="apple-converted-space">
    <w:name w:val="apple-converted-space"/>
    <w:basedOn w:val="DefaultParagraphFont"/>
    <w:rsid w:val="00424F5C"/>
  </w:style>
  <w:style w:type="character" w:customStyle="1" w:styleId="postauthor">
    <w:name w:val="post_author"/>
    <w:basedOn w:val="DefaultParagraphFont"/>
    <w:rsid w:val="00424F5C"/>
  </w:style>
  <w:style w:type="character" w:customStyle="1" w:styleId="postdateintro">
    <w:name w:val="post_date_intro"/>
    <w:basedOn w:val="DefaultParagraphFont"/>
    <w:rsid w:val="00424F5C"/>
  </w:style>
  <w:style w:type="character" w:customStyle="1" w:styleId="postdate">
    <w:name w:val="post_date"/>
    <w:basedOn w:val="DefaultParagraphFont"/>
    <w:rsid w:val="00424F5C"/>
  </w:style>
</w:styles>
</file>

<file path=word/webSettings.xml><?xml version="1.0" encoding="utf-8"?>
<w:webSettings xmlns:r="http://schemas.openxmlformats.org/officeDocument/2006/relationships" xmlns:w="http://schemas.openxmlformats.org/wordprocessingml/2006/main">
  <w:divs>
    <w:div w:id="121969097">
      <w:bodyDiv w:val="1"/>
      <w:marLeft w:val="0"/>
      <w:marRight w:val="0"/>
      <w:marTop w:val="0"/>
      <w:marBottom w:val="0"/>
      <w:divBdr>
        <w:top w:val="none" w:sz="0" w:space="0" w:color="auto"/>
        <w:left w:val="none" w:sz="0" w:space="0" w:color="auto"/>
        <w:bottom w:val="none" w:sz="0" w:space="0" w:color="auto"/>
        <w:right w:val="none" w:sz="0" w:space="0" w:color="auto"/>
      </w:divBdr>
      <w:divsChild>
        <w:div w:id="1047997150">
          <w:marLeft w:val="0"/>
          <w:marRight w:val="0"/>
          <w:marTop w:val="0"/>
          <w:marBottom w:val="0"/>
          <w:divBdr>
            <w:top w:val="none" w:sz="0" w:space="0" w:color="auto"/>
            <w:left w:val="none" w:sz="0" w:space="0" w:color="auto"/>
            <w:bottom w:val="none" w:sz="0" w:space="0" w:color="auto"/>
            <w:right w:val="none" w:sz="0" w:space="0" w:color="auto"/>
          </w:divBdr>
        </w:div>
        <w:div w:id="303051972">
          <w:marLeft w:val="0"/>
          <w:marRight w:val="0"/>
          <w:marTop w:val="0"/>
          <w:marBottom w:val="0"/>
          <w:divBdr>
            <w:top w:val="none" w:sz="0" w:space="0" w:color="auto"/>
            <w:left w:val="none" w:sz="0" w:space="0" w:color="auto"/>
            <w:bottom w:val="none" w:sz="0" w:space="0" w:color="auto"/>
            <w:right w:val="none" w:sz="0" w:space="0" w:color="auto"/>
          </w:divBdr>
        </w:div>
        <w:div w:id="1669364247">
          <w:marLeft w:val="0"/>
          <w:marRight w:val="0"/>
          <w:marTop w:val="0"/>
          <w:marBottom w:val="0"/>
          <w:divBdr>
            <w:top w:val="none" w:sz="0" w:space="0" w:color="auto"/>
            <w:left w:val="none" w:sz="0" w:space="0" w:color="auto"/>
            <w:bottom w:val="none" w:sz="0" w:space="0" w:color="auto"/>
            <w:right w:val="none" w:sz="0" w:space="0" w:color="auto"/>
          </w:divBdr>
        </w:div>
        <w:div w:id="1608583135">
          <w:marLeft w:val="0"/>
          <w:marRight w:val="0"/>
          <w:marTop w:val="0"/>
          <w:marBottom w:val="0"/>
          <w:divBdr>
            <w:top w:val="none" w:sz="0" w:space="0" w:color="auto"/>
            <w:left w:val="none" w:sz="0" w:space="0" w:color="auto"/>
            <w:bottom w:val="none" w:sz="0" w:space="0" w:color="auto"/>
            <w:right w:val="none" w:sz="0" w:space="0" w:color="auto"/>
          </w:divBdr>
        </w:div>
        <w:div w:id="1960407002">
          <w:marLeft w:val="0"/>
          <w:marRight w:val="0"/>
          <w:marTop w:val="0"/>
          <w:marBottom w:val="0"/>
          <w:divBdr>
            <w:top w:val="none" w:sz="0" w:space="0" w:color="auto"/>
            <w:left w:val="none" w:sz="0" w:space="0" w:color="auto"/>
            <w:bottom w:val="none" w:sz="0" w:space="0" w:color="auto"/>
            <w:right w:val="none" w:sz="0" w:space="0" w:color="auto"/>
          </w:divBdr>
        </w:div>
        <w:div w:id="664094429">
          <w:marLeft w:val="0"/>
          <w:marRight w:val="0"/>
          <w:marTop w:val="0"/>
          <w:marBottom w:val="0"/>
          <w:divBdr>
            <w:top w:val="none" w:sz="0" w:space="0" w:color="auto"/>
            <w:left w:val="none" w:sz="0" w:space="0" w:color="auto"/>
            <w:bottom w:val="none" w:sz="0" w:space="0" w:color="auto"/>
            <w:right w:val="none" w:sz="0" w:space="0" w:color="auto"/>
          </w:divBdr>
        </w:div>
        <w:div w:id="351609205">
          <w:marLeft w:val="0"/>
          <w:marRight w:val="0"/>
          <w:marTop w:val="0"/>
          <w:marBottom w:val="0"/>
          <w:divBdr>
            <w:top w:val="none" w:sz="0" w:space="0" w:color="auto"/>
            <w:left w:val="none" w:sz="0" w:space="0" w:color="auto"/>
            <w:bottom w:val="none" w:sz="0" w:space="0" w:color="auto"/>
            <w:right w:val="none" w:sz="0" w:space="0" w:color="auto"/>
          </w:divBdr>
        </w:div>
        <w:div w:id="562758918">
          <w:marLeft w:val="0"/>
          <w:marRight w:val="0"/>
          <w:marTop w:val="0"/>
          <w:marBottom w:val="0"/>
          <w:divBdr>
            <w:top w:val="none" w:sz="0" w:space="0" w:color="auto"/>
            <w:left w:val="none" w:sz="0" w:space="0" w:color="auto"/>
            <w:bottom w:val="none" w:sz="0" w:space="0" w:color="auto"/>
            <w:right w:val="none" w:sz="0" w:space="0" w:color="auto"/>
          </w:divBdr>
        </w:div>
        <w:div w:id="1192840327">
          <w:marLeft w:val="0"/>
          <w:marRight w:val="0"/>
          <w:marTop w:val="0"/>
          <w:marBottom w:val="0"/>
          <w:divBdr>
            <w:top w:val="none" w:sz="0" w:space="0" w:color="auto"/>
            <w:left w:val="none" w:sz="0" w:space="0" w:color="auto"/>
            <w:bottom w:val="none" w:sz="0" w:space="0" w:color="auto"/>
            <w:right w:val="none" w:sz="0" w:space="0" w:color="auto"/>
          </w:divBdr>
        </w:div>
      </w:divsChild>
    </w:div>
    <w:div w:id="651644999">
      <w:bodyDiv w:val="1"/>
      <w:marLeft w:val="0"/>
      <w:marRight w:val="0"/>
      <w:marTop w:val="0"/>
      <w:marBottom w:val="0"/>
      <w:divBdr>
        <w:top w:val="none" w:sz="0" w:space="0" w:color="auto"/>
        <w:left w:val="none" w:sz="0" w:space="0" w:color="auto"/>
        <w:bottom w:val="none" w:sz="0" w:space="0" w:color="auto"/>
        <w:right w:val="none" w:sz="0" w:space="0" w:color="auto"/>
      </w:divBdr>
      <w:divsChild>
        <w:div w:id="1713387862">
          <w:marLeft w:val="0"/>
          <w:marRight w:val="0"/>
          <w:marTop w:val="0"/>
          <w:marBottom w:val="0"/>
          <w:divBdr>
            <w:top w:val="none" w:sz="0" w:space="0" w:color="auto"/>
            <w:left w:val="none" w:sz="0" w:space="0" w:color="auto"/>
            <w:bottom w:val="none" w:sz="0" w:space="0" w:color="auto"/>
            <w:right w:val="none" w:sz="0" w:space="0" w:color="auto"/>
          </w:divBdr>
          <w:divsChild>
            <w:div w:id="1135022508">
              <w:marLeft w:val="0"/>
              <w:marRight w:val="0"/>
              <w:marTop w:val="0"/>
              <w:marBottom w:val="0"/>
              <w:divBdr>
                <w:top w:val="none" w:sz="0" w:space="0" w:color="auto"/>
                <w:left w:val="none" w:sz="0" w:space="0" w:color="auto"/>
                <w:bottom w:val="none" w:sz="0" w:space="0" w:color="auto"/>
                <w:right w:val="none" w:sz="0" w:space="0" w:color="auto"/>
              </w:divBdr>
              <w:divsChild>
                <w:div w:id="78212238">
                  <w:marLeft w:val="0"/>
                  <w:marRight w:val="0"/>
                  <w:marTop w:val="0"/>
                  <w:marBottom w:val="0"/>
                  <w:divBdr>
                    <w:top w:val="none" w:sz="0" w:space="0" w:color="auto"/>
                    <w:left w:val="none" w:sz="0" w:space="0" w:color="auto"/>
                    <w:bottom w:val="none" w:sz="0" w:space="0" w:color="auto"/>
                    <w:right w:val="none" w:sz="0" w:space="0" w:color="auto"/>
                  </w:divBdr>
                </w:div>
                <w:div w:id="511912947">
                  <w:marLeft w:val="0"/>
                  <w:marRight w:val="0"/>
                  <w:marTop w:val="0"/>
                  <w:marBottom w:val="0"/>
                  <w:divBdr>
                    <w:top w:val="none" w:sz="0" w:space="0" w:color="auto"/>
                    <w:left w:val="none" w:sz="0" w:space="0" w:color="auto"/>
                    <w:bottom w:val="none" w:sz="0" w:space="0" w:color="auto"/>
                    <w:right w:val="none" w:sz="0" w:space="0" w:color="auto"/>
                  </w:divBdr>
                </w:div>
                <w:div w:id="320887480">
                  <w:marLeft w:val="0"/>
                  <w:marRight w:val="0"/>
                  <w:marTop w:val="0"/>
                  <w:marBottom w:val="0"/>
                  <w:divBdr>
                    <w:top w:val="none" w:sz="0" w:space="0" w:color="auto"/>
                    <w:left w:val="none" w:sz="0" w:space="0" w:color="auto"/>
                    <w:bottom w:val="none" w:sz="0" w:space="0" w:color="auto"/>
                    <w:right w:val="none" w:sz="0" w:space="0" w:color="auto"/>
                  </w:divBdr>
                </w:div>
                <w:div w:id="1566604230">
                  <w:marLeft w:val="0"/>
                  <w:marRight w:val="0"/>
                  <w:marTop w:val="0"/>
                  <w:marBottom w:val="0"/>
                  <w:divBdr>
                    <w:top w:val="none" w:sz="0" w:space="0" w:color="auto"/>
                    <w:left w:val="none" w:sz="0" w:space="0" w:color="auto"/>
                    <w:bottom w:val="none" w:sz="0" w:space="0" w:color="auto"/>
                    <w:right w:val="none" w:sz="0" w:space="0" w:color="auto"/>
                  </w:divBdr>
                </w:div>
                <w:div w:id="396363653">
                  <w:marLeft w:val="0"/>
                  <w:marRight w:val="0"/>
                  <w:marTop w:val="0"/>
                  <w:marBottom w:val="0"/>
                  <w:divBdr>
                    <w:top w:val="none" w:sz="0" w:space="0" w:color="auto"/>
                    <w:left w:val="none" w:sz="0" w:space="0" w:color="auto"/>
                    <w:bottom w:val="none" w:sz="0" w:space="0" w:color="auto"/>
                    <w:right w:val="none" w:sz="0" w:space="0" w:color="auto"/>
                  </w:divBdr>
                </w:div>
                <w:div w:id="142549546">
                  <w:marLeft w:val="0"/>
                  <w:marRight w:val="0"/>
                  <w:marTop w:val="0"/>
                  <w:marBottom w:val="0"/>
                  <w:divBdr>
                    <w:top w:val="none" w:sz="0" w:space="0" w:color="auto"/>
                    <w:left w:val="none" w:sz="0" w:space="0" w:color="auto"/>
                    <w:bottom w:val="none" w:sz="0" w:space="0" w:color="auto"/>
                    <w:right w:val="none" w:sz="0" w:space="0" w:color="auto"/>
                  </w:divBdr>
                </w:div>
                <w:div w:id="291909575">
                  <w:marLeft w:val="0"/>
                  <w:marRight w:val="0"/>
                  <w:marTop w:val="0"/>
                  <w:marBottom w:val="0"/>
                  <w:divBdr>
                    <w:top w:val="none" w:sz="0" w:space="0" w:color="auto"/>
                    <w:left w:val="none" w:sz="0" w:space="0" w:color="auto"/>
                    <w:bottom w:val="none" w:sz="0" w:space="0" w:color="auto"/>
                    <w:right w:val="none" w:sz="0" w:space="0" w:color="auto"/>
                  </w:divBdr>
                </w:div>
                <w:div w:id="1941180869">
                  <w:marLeft w:val="0"/>
                  <w:marRight w:val="0"/>
                  <w:marTop w:val="0"/>
                  <w:marBottom w:val="0"/>
                  <w:divBdr>
                    <w:top w:val="none" w:sz="0" w:space="0" w:color="auto"/>
                    <w:left w:val="none" w:sz="0" w:space="0" w:color="auto"/>
                    <w:bottom w:val="none" w:sz="0" w:space="0" w:color="auto"/>
                    <w:right w:val="none" w:sz="0" w:space="0" w:color="auto"/>
                  </w:divBdr>
                </w:div>
                <w:div w:id="1214927809">
                  <w:marLeft w:val="0"/>
                  <w:marRight w:val="0"/>
                  <w:marTop w:val="0"/>
                  <w:marBottom w:val="0"/>
                  <w:divBdr>
                    <w:top w:val="none" w:sz="0" w:space="0" w:color="auto"/>
                    <w:left w:val="none" w:sz="0" w:space="0" w:color="auto"/>
                    <w:bottom w:val="none" w:sz="0" w:space="0" w:color="auto"/>
                    <w:right w:val="none" w:sz="0" w:space="0" w:color="auto"/>
                  </w:divBdr>
                </w:div>
              </w:divsChild>
            </w:div>
            <w:div w:id="154035980">
              <w:marLeft w:val="0"/>
              <w:marRight w:val="0"/>
              <w:marTop w:val="0"/>
              <w:marBottom w:val="0"/>
              <w:divBdr>
                <w:top w:val="none" w:sz="0" w:space="0" w:color="auto"/>
                <w:left w:val="none" w:sz="0" w:space="0" w:color="auto"/>
                <w:bottom w:val="none" w:sz="0" w:space="0" w:color="auto"/>
                <w:right w:val="none" w:sz="0" w:space="0" w:color="auto"/>
              </w:divBdr>
              <w:divsChild>
                <w:div w:id="893586624">
                  <w:marLeft w:val="0"/>
                  <w:marRight w:val="0"/>
                  <w:marTop w:val="0"/>
                  <w:marBottom w:val="0"/>
                  <w:divBdr>
                    <w:top w:val="none" w:sz="0" w:space="0" w:color="auto"/>
                    <w:left w:val="none" w:sz="0" w:space="0" w:color="auto"/>
                    <w:bottom w:val="none" w:sz="0" w:space="0" w:color="auto"/>
                    <w:right w:val="none" w:sz="0" w:space="0" w:color="auto"/>
                  </w:divBdr>
                  <w:divsChild>
                    <w:div w:id="2095273631">
                      <w:marLeft w:val="0"/>
                      <w:marRight w:val="0"/>
                      <w:marTop w:val="0"/>
                      <w:marBottom w:val="0"/>
                      <w:divBdr>
                        <w:top w:val="none" w:sz="0" w:space="0" w:color="auto"/>
                        <w:left w:val="none" w:sz="0" w:space="0" w:color="auto"/>
                        <w:bottom w:val="none" w:sz="0" w:space="0" w:color="auto"/>
                        <w:right w:val="none" w:sz="0" w:space="0" w:color="auto"/>
                      </w:divBdr>
                    </w:div>
                  </w:divsChild>
                </w:div>
                <w:div w:id="97725739">
                  <w:marLeft w:val="0"/>
                  <w:marRight w:val="0"/>
                  <w:marTop w:val="0"/>
                  <w:marBottom w:val="0"/>
                  <w:divBdr>
                    <w:top w:val="none" w:sz="0" w:space="0" w:color="auto"/>
                    <w:left w:val="none" w:sz="0" w:space="0" w:color="auto"/>
                    <w:bottom w:val="none" w:sz="0" w:space="0" w:color="auto"/>
                    <w:right w:val="none" w:sz="0" w:space="0" w:color="auto"/>
                  </w:divBdr>
                  <w:divsChild>
                    <w:div w:id="736362669">
                      <w:marLeft w:val="0"/>
                      <w:marRight w:val="0"/>
                      <w:marTop w:val="0"/>
                      <w:marBottom w:val="0"/>
                      <w:divBdr>
                        <w:top w:val="none" w:sz="0" w:space="0" w:color="auto"/>
                        <w:left w:val="none" w:sz="0" w:space="0" w:color="auto"/>
                        <w:bottom w:val="none" w:sz="0" w:space="0" w:color="auto"/>
                        <w:right w:val="none" w:sz="0" w:space="0" w:color="auto"/>
                      </w:divBdr>
                    </w:div>
                  </w:divsChild>
                </w:div>
                <w:div w:id="1855337434">
                  <w:marLeft w:val="0"/>
                  <w:marRight w:val="0"/>
                  <w:marTop w:val="0"/>
                  <w:marBottom w:val="0"/>
                  <w:divBdr>
                    <w:top w:val="none" w:sz="0" w:space="0" w:color="auto"/>
                    <w:left w:val="none" w:sz="0" w:space="0" w:color="auto"/>
                    <w:bottom w:val="none" w:sz="0" w:space="0" w:color="auto"/>
                    <w:right w:val="none" w:sz="0" w:space="0" w:color="auto"/>
                  </w:divBdr>
                  <w:divsChild>
                    <w:div w:id="1748068702">
                      <w:marLeft w:val="0"/>
                      <w:marRight w:val="0"/>
                      <w:marTop w:val="0"/>
                      <w:marBottom w:val="0"/>
                      <w:divBdr>
                        <w:top w:val="none" w:sz="0" w:space="0" w:color="auto"/>
                        <w:left w:val="none" w:sz="0" w:space="0" w:color="auto"/>
                        <w:bottom w:val="none" w:sz="0" w:space="0" w:color="auto"/>
                        <w:right w:val="none" w:sz="0" w:space="0" w:color="auto"/>
                      </w:divBdr>
                    </w:div>
                  </w:divsChild>
                </w:div>
                <w:div w:id="1989478560">
                  <w:marLeft w:val="0"/>
                  <w:marRight w:val="0"/>
                  <w:marTop w:val="0"/>
                  <w:marBottom w:val="0"/>
                  <w:divBdr>
                    <w:top w:val="none" w:sz="0" w:space="0" w:color="auto"/>
                    <w:left w:val="none" w:sz="0" w:space="0" w:color="auto"/>
                    <w:bottom w:val="none" w:sz="0" w:space="0" w:color="auto"/>
                    <w:right w:val="none" w:sz="0" w:space="0" w:color="auto"/>
                  </w:divBdr>
                  <w:divsChild>
                    <w:div w:id="997077232">
                      <w:marLeft w:val="0"/>
                      <w:marRight w:val="0"/>
                      <w:marTop w:val="0"/>
                      <w:marBottom w:val="0"/>
                      <w:divBdr>
                        <w:top w:val="none" w:sz="0" w:space="0" w:color="auto"/>
                        <w:left w:val="none" w:sz="0" w:space="0" w:color="auto"/>
                        <w:bottom w:val="none" w:sz="0" w:space="0" w:color="auto"/>
                        <w:right w:val="none" w:sz="0" w:space="0" w:color="auto"/>
                      </w:divBdr>
                    </w:div>
                  </w:divsChild>
                </w:div>
                <w:div w:id="1976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10328">
      <w:bodyDiv w:val="1"/>
      <w:marLeft w:val="0"/>
      <w:marRight w:val="0"/>
      <w:marTop w:val="0"/>
      <w:marBottom w:val="0"/>
      <w:divBdr>
        <w:top w:val="none" w:sz="0" w:space="0" w:color="auto"/>
        <w:left w:val="none" w:sz="0" w:space="0" w:color="auto"/>
        <w:bottom w:val="none" w:sz="0" w:space="0" w:color="auto"/>
        <w:right w:val="none" w:sz="0" w:space="0" w:color="auto"/>
      </w:divBdr>
    </w:div>
    <w:div w:id="1232305921">
      <w:bodyDiv w:val="1"/>
      <w:marLeft w:val="0"/>
      <w:marRight w:val="0"/>
      <w:marTop w:val="0"/>
      <w:marBottom w:val="0"/>
      <w:divBdr>
        <w:top w:val="none" w:sz="0" w:space="0" w:color="auto"/>
        <w:left w:val="none" w:sz="0" w:space="0" w:color="auto"/>
        <w:bottom w:val="none" w:sz="0" w:space="0" w:color="auto"/>
        <w:right w:val="none" w:sz="0" w:space="0" w:color="auto"/>
      </w:divBdr>
      <w:divsChild>
        <w:div w:id="813060674">
          <w:marLeft w:val="0"/>
          <w:marRight w:val="0"/>
          <w:marTop w:val="0"/>
          <w:marBottom w:val="0"/>
          <w:divBdr>
            <w:top w:val="none" w:sz="0" w:space="0" w:color="auto"/>
            <w:left w:val="none" w:sz="0" w:space="0" w:color="auto"/>
            <w:bottom w:val="none" w:sz="0" w:space="0" w:color="auto"/>
            <w:right w:val="none" w:sz="0" w:space="0" w:color="auto"/>
          </w:divBdr>
          <w:divsChild>
            <w:div w:id="293604455">
              <w:marLeft w:val="0"/>
              <w:marRight w:val="0"/>
              <w:marTop w:val="0"/>
              <w:marBottom w:val="0"/>
              <w:divBdr>
                <w:top w:val="none" w:sz="0" w:space="0" w:color="auto"/>
                <w:left w:val="none" w:sz="0" w:space="0" w:color="auto"/>
                <w:bottom w:val="none" w:sz="0" w:space="0" w:color="auto"/>
                <w:right w:val="none" w:sz="0" w:space="0" w:color="auto"/>
              </w:divBdr>
              <w:divsChild>
                <w:div w:id="194734219">
                  <w:marLeft w:val="0"/>
                  <w:marRight w:val="0"/>
                  <w:marTop w:val="150"/>
                  <w:marBottom w:val="150"/>
                  <w:divBdr>
                    <w:top w:val="single" w:sz="6" w:space="15" w:color="DEF200"/>
                    <w:left w:val="single" w:sz="6" w:space="8" w:color="DEF200"/>
                    <w:bottom w:val="single" w:sz="6" w:space="15" w:color="DEF200"/>
                    <w:right w:val="single" w:sz="6" w:space="8" w:color="DEF200"/>
                  </w:divBdr>
                </w:div>
                <w:div w:id="1397506882">
                  <w:marLeft w:val="0"/>
                  <w:marRight w:val="0"/>
                  <w:marTop w:val="150"/>
                  <w:marBottom w:val="150"/>
                  <w:divBdr>
                    <w:top w:val="single" w:sz="6" w:space="15" w:color="DEF200"/>
                    <w:left w:val="single" w:sz="6" w:space="8" w:color="DEF200"/>
                    <w:bottom w:val="single" w:sz="6" w:space="15" w:color="DEF200"/>
                    <w:right w:val="single" w:sz="6" w:space="8" w:color="DEF200"/>
                  </w:divBdr>
                </w:div>
                <w:div w:id="1160462188">
                  <w:marLeft w:val="0"/>
                  <w:marRight w:val="0"/>
                  <w:marTop w:val="150"/>
                  <w:marBottom w:val="150"/>
                  <w:divBdr>
                    <w:top w:val="single" w:sz="6" w:space="15" w:color="DEF200"/>
                    <w:left w:val="single" w:sz="6" w:space="8" w:color="DEF200"/>
                    <w:bottom w:val="single" w:sz="6" w:space="15" w:color="DEF200"/>
                    <w:right w:val="single" w:sz="6" w:space="8" w:color="DEF200"/>
                  </w:divBdr>
                </w:div>
                <w:div w:id="753403815">
                  <w:marLeft w:val="0"/>
                  <w:marRight w:val="0"/>
                  <w:marTop w:val="150"/>
                  <w:marBottom w:val="150"/>
                  <w:divBdr>
                    <w:top w:val="single" w:sz="6" w:space="15" w:color="DEF200"/>
                    <w:left w:val="single" w:sz="6" w:space="8" w:color="DEF200"/>
                    <w:bottom w:val="single" w:sz="6" w:space="15" w:color="DEF200"/>
                    <w:right w:val="single" w:sz="6" w:space="8" w:color="DEF200"/>
                  </w:divBdr>
                </w:div>
              </w:divsChild>
            </w:div>
            <w:div w:id="1467317635">
              <w:marLeft w:val="0"/>
              <w:marRight w:val="0"/>
              <w:marTop w:val="0"/>
              <w:marBottom w:val="0"/>
              <w:divBdr>
                <w:top w:val="none" w:sz="0" w:space="0" w:color="auto"/>
                <w:left w:val="none" w:sz="0" w:space="0" w:color="auto"/>
                <w:bottom w:val="none" w:sz="0" w:space="0" w:color="auto"/>
                <w:right w:val="none" w:sz="0" w:space="0" w:color="auto"/>
              </w:divBdr>
              <w:divsChild>
                <w:div w:id="364209274">
                  <w:marLeft w:val="0"/>
                  <w:marRight w:val="0"/>
                  <w:marTop w:val="0"/>
                  <w:marBottom w:val="0"/>
                  <w:divBdr>
                    <w:top w:val="none" w:sz="0" w:space="0" w:color="auto"/>
                    <w:left w:val="none" w:sz="0" w:space="0" w:color="auto"/>
                    <w:bottom w:val="none" w:sz="0" w:space="0" w:color="auto"/>
                    <w:right w:val="none" w:sz="0" w:space="0" w:color="auto"/>
                  </w:divBdr>
                  <w:divsChild>
                    <w:div w:id="1310553187">
                      <w:marLeft w:val="0"/>
                      <w:marRight w:val="0"/>
                      <w:marTop w:val="0"/>
                      <w:marBottom w:val="0"/>
                      <w:divBdr>
                        <w:top w:val="none" w:sz="0" w:space="0" w:color="auto"/>
                        <w:left w:val="none" w:sz="0" w:space="0" w:color="auto"/>
                        <w:bottom w:val="none" w:sz="0" w:space="0" w:color="auto"/>
                        <w:right w:val="none" w:sz="0" w:space="0" w:color="auto"/>
                      </w:divBdr>
                    </w:div>
                  </w:divsChild>
                </w:div>
                <w:div w:id="282465139">
                  <w:marLeft w:val="0"/>
                  <w:marRight w:val="0"/>
                  <w:marTop w:val="0"/>
                  <w:marBottom w:val="0"/>
                  <w:divBdr>
                    <w:top w:val="none" w:sz="0" w:space="0" w:color="auto"/>
                    <w:left w:val="none" w:sz="0" w:space="0" w:color="auto"/>
                    <w:bottom w:val="none" w:sz="0" w:space="0" w:color="auto"/>
                    <w:right w:val="none" w:sz="0" w:space="0" w:color="auto"/>
                  </w:divBdr>
                  <w:divsChild>
                    <w:div w:id="1071729089">
                      <w:marLeft w:val="0"/>
                      <w:marRight w:val="0"/>
                      <w:marTop w:val="0"/>
                      <w:marBottom w:val="0"/>
                      <w:divBdr>
                        <w:top w:val="none" w:sz="0" w:space="0" w:color="auto"/>
                        <w:left w:val="none" w:sz="0" w:space="0" w:color="auto"/>
                        <w:bottom w:val="none" w:sz="0" w:space="0" w:color="auto"/>
                        <w:right w:val="none" w:sz="0" w:space="0" w:color="auto"/>
                      </w:divBdr>
                    </w:div>
                  </w:divsChild>
                </w:div>
                <w:div w:id="1585069357">
                  <w:marLeft w:val="0"/>
                  <w:marRight w:val="0"/>
                  <w:marTop w:val="0"/>
                  <w:marBottom w:val="0"/>
                  <w:divBdr>
                    <w:top w:val="none" w:sz="0" w:space="0" w:color="auto"/>
                    <w:left w:val="none" w:sz="0" w:space="0" w:color="auto"/>
                    <w:bottom w:val="none" w:sz="0" w:space="0" w:color="auto"/>
                    <w:right w:val="none" w:sz="0" w:space="0" w:color="auto"/>
                  </w:divBdr>
                  <w:divsChild>
                    <w:div w:id="830175510">
                      <w:marLeft w:val="0"/>
                      <w:marRight w:val="0"/>
                      <w:marTop w:val="0"/>
                      <w:marBottom w:val="0"/>
                      <w:divBdr>
                        <w:top w:val="none" w:sz="0" w:space="0" w:color="auto"/>
                        <w:left w:val="none" w:sz="0" w:space="0" w:color="auto"/>
                        <w:bottom w:val="none" w:sz="0" w:space="0" w:color="auto"/>
                        <w:right w:val="none" w:sz="0" w:space="0" w:color="auto"/>
                      </w:divBdr>
                    </w:div>
                  </w:divsChild>
                </w:div>
                <w:div w:id="1067536629">
                  <w:marLeft w:val="0"/>
                  <w:marRight w:val="0"/>
                  <w:marTop w:val="0"/>
                  <w:marBottom w:val="0"/>
                  <w:divBdr>
                    <w:top w:val="none" w:sz="0" w:space="0" w:color="auto"/>
                    <w:left w:val="none" w:sz="0" w:space="0" w:color="auto"/>
                    <w:bottom w:val="none" w:sz="0" w:space="0" w:color="auto"/>
                    <w:right w:val="none" w:sz="0" w:space="0" w:color="auto"/>
                  </w:divBdr>
                  <w:divsChild>
                    <w:div w:id="2098866881">
                      <w:marLeft w:val="0"/>
                      <w:marRight w:val="0"/>
                      <w:marTop w:val="0"/>
                      <w:marBottom w:val="0"/>
                      <w:divBdr>
                        <w:top w:val="none" w:sz="0" w:space="0" w:color="auto"/>
                        <w:left w:val="none" w:sz="0" w:space="0" w:color="auto"/>
                        <w:bottom w:val="none" w:sz="0" w:space="0" w:color="auto"/>
                        <w:right w:val="none" w:sz="0" w:space="0" w:color="auto"/>
                      </w:divBdr>
                    </w:div>
                  </w:divsChild>
                </w:div>
                <w:div w:id="14835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29045">
      <w:bodyDiv w:val="1"/>
      <w:marLeft w:val="0"/>
      <w:marRight w:val="0"/>
      <w:marTop w:val="0"/>
      <w:marBottom w:val="0"/>
      <w:divBdr>
        <w:top w:val="none" w:sz="0" w:space="0" w:color="auto"/>
        <w:left w:val="none" w:sz="0" w:space="0" w:color="auto"/>
        <w:bottom w:val="none" w:sz="0" w:space="0" w:color="auto"/>
        <w:right w:val="none" w:sz="0" w:space="0" w:color="auto"/>
      </w:divBdr>
      <w:divsChild>
        <w:div w:id="921837435">
          <w:marLeft w:val="0"/>
          <w:marRight w:val="0"/>
          <w:marTop w:val="0"/>
          <w:marBottom w:val="225"/>
          <w:divBdr>
            <w:top w:val="none" w:sz="0" w:space="0" w:color="auto"/>
            <w:left w:val="none" w:sz="0" w:space="0" w:color="auto"/>
            <w:bottom w:val="none" w:sz="0" w:space="0" w:color="auto"/>
            <w:right w:val="none" w:sz="0" w:space="0" w:color="auto"/>
          </w:divBdr>
          <w:divsChild>
            <w:div w:id="1609582808">
              <w:marLeft w:val="0"/>
              <w:marRight w:val="0"/>
              <w:marTop w:val="0"/>
              <w:marBottom w:val="0"/>
              <w:divBdr>
                <w:top w:val="none" w:sz="0" w:space="0" w:color="auto"/>
                <w:left w:val="none" w:sz="0" w:space="0" w:color="auto"/>
                <w:bottom w:val="none" w:sz="0" w:space="0" w:color="auto"/>
                <w:right w:val="none" w:sz="0" w:space="0" w:color="auto"/>
              </w:divBdr>
            </w:div>
          </w:divsChild>
        </w:div>
        <w:div w:id="121197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wp-content/uploads/2016/07/View-Logs-of-Particular-Date.png" TargetMode="External"/><Relationship Id="rId13" Type="http://schemas.openxmlformats.org/officeDocument/2006/relationships/image" Target="media/image4.png"/><Relationship Id="rId18" Type="http://schemas.openxmlformats.org/officeDocument/2006/relationships/hyperlink" Target="https://www.tecmint.com/wp-content/uploads/2016/07/Replace-Words-in-File.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tecmint.com/wp-content/uploads/2016/07/Covert-Text-Files-from-Windows-to-Linux.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mint.com/wp-content/uploads/2016/07/Switch-Words-in-File.png" TargetMode="External"/><Relationship Id="rId20" Type="http://schemas.openxmlformats.org/officeDocument/2006/relationships/hyperlink" Target="https://www.tecmint.com/wp-content/uploads/2016/07/Replace-Each-Word-with-New-Word.png" TargetMode="External"/><Relationship Id="rId1" Type="http://schemas.openxmlformats.org/officeDocument/2006/relationships/numbering" Target="numbering.xml"/><Relationship Id="rId6" Type="http://schemas.openxmlformats.org/officeDocument/2006/relationships/hyperlink" Target="https://www.tecmint.com/wp-content/uploads/2016/07/Replace-Words-Characters-in-File.pn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tecmint.com/view-contents-of-file-in-linux/"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www.tecmint.com/wp-content/uploads/2016/07/Insert-Blank-Spaces-in-File.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ecmint.com/wp-content/uploads/2016/07/Sed-Edit-and-Backup-Original-File.png" TargetMode="External"/><Relationship Id="rId22" Type="http://schemas.openxmlformats.org/officeDocument/2006/relationships/hyperlink" Target="https://www.tecmint.com/wp-content/uploads/2016/07/Combine-sed-with-Other-Command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26</Pages>
  <Words>4137</Words>
  <Characters>23586</Characters>
  <Application>Microsoft Office Word</Application>
  <DocSecurity>0</DocSecurity>
  <Lines>196</Lines>
  <Paragraphs>55</Paragraphs>
  <ScaleCrop>false</ScaleCrop>
  <Company>CtrlSoft</Company>
  <LinksUpToDate>false</LinksUpToDate>
  <CharactersWithSpaces>27668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vamsi</cp:lastModifiedBy>
  <cp:revision>8</cp:revision>
  <dcterms:created xsi:type="dcterms:W3CDTF">2017-05-30T10:37:00Z</dcterms:created>
  <dcterms:modified xsi:type="dcterms:W3CDTF">2017-06-05T12:24:00Z</dcterms:modified>
</cp:coreProperties>
</file>